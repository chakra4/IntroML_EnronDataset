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B3713" w14:textId="77777777" w:rsidR="00027FBF" w:rsidRPr="00027FBF" w:rsidRDefault="00027FBF" w:rsidP="00027FBF">
      <w:pPr>
        <w:rPr>
          <w:rFonts w:ascii="Arial" w:hAnsi="Arial" w:cs="Arial"/>
          <w:color w:val="000000"/>
          <w:sz w:val="22"/>
          <w:szCs w:val="22"/>
        </w:rPr>
      </w:pPr>
      <w:r w:rsidRPr="00027FBF">
        <w:rPr>
          <w:rFonts w:ascii="Arial" w:hAnsi="Arial" w:cs="Arial"/>
          <w:b/>
          <w:bCs/>
          <w:color w:val="000000"/>
          <w:sz w:val="22"/>
          <w:szCs w:val="22"/>
        </w:rPr>
        <w:t>Enron Submission Free-Response Questions</w:t>
      </w:r>
    </w:p>
    <w:p w14:paraId="52FC9FBB" w14:textId="77777777" w:rsidR="00027FBF" w:rsidRPr="00027FBF" w:rsidRDefault="00027FBF" w:rsidP="00027FBF">
      <w:pPr>
        <w:rPr>
          <w:rFonts w:ascii="Arial" w:hAnsi="Arial" w:cs="Arial"/>
          <w:color w:val="000000"/>
          <w:sz w:val="22"/>
          <w:szCs w:val="22"/>
        </w:rPr>
      </w:pPr>
      <w:r w:rsidRPr="00027FBF">
        <w:rPr>
          <w:rFonts w:ascii="Arial" w:hAnsi="Arial" w:cs="Arial"/>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14:paraId="40889BE1" w14:textId="77777777" w:rsidR="00027FBF" w:rsidRPr="00027FBF" w:rsidRDefault="00027FBF" w:rsidP="00027FBF">
      <w:pPr>
        <w:rPr>
          <w:rFonts w:ascii="Arial" w:hAnsi="Arial" w:cs="Arial"/>
          <w:color w:val="000000"/>
          <w:sz w:val="22"/>
          <w:szCs w:val="22"/>
        </w:rPr>
      </w:pPr>
      <w:r w:rsidRPr="00027FBF">
        <w:rPr>
          <w:rFonts w:ascii="Arial" w:hAnsi="Arial" w:cs="Arial"/>
          <w:color w:val="000000"/>
          <w:sz w:val="22"/>
          <w:szCs w:val="22"/>
        </w:rPr>
        <w:t>When your evaluator looks at your responses, he or she will use a specific list of rubric items to assess your answers. Here is the link to that rubric: </w:t>
      </w:r>
      <w:hyperlink r:id="rId5" w:history="1">
        <w:r w:rsidRPr="00027FBF">
          <w:rPr>
            <w:rFonts w:ascii="Arial" w:hAnsi="Arial" w:cs="Arial"/>
            <w:color w:val="0000FF"/>
            <w:sz w:val="22"/>
            <w:szCs w:val="22"/>
            <w:u w:val="single"/>
          </w:rPr>
          <w:t>Link to the rubric</w:t>
        </w:r>
      </w:hyperlink>
      <w:r w:rsidRPr="00027FBF">
        <w:rPr>
          <w:rFonts w:ascii="Arial" w:hAnsi="Arial" w:cs="Arial"/>
          <w:color w:val="000000"/>
          <w:sz w:val="22"/>
          <w:szCs w:val="22"/>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14:paraId="53D0E380" w14:textId="77777777" w:rsidR="00027FBF" w:rsidRPr="00027FBF" w:rsidRDefault="00027FBF" w:rsidP="00027FBF">
      <w:pPr>
        <w:rPr>
          <w:rFonts w:ascii="Arial" w:hAnsi="Arial" w:cs="Arial"/>
          <w:color w:val="000000"/>
          <w:sz w:val="22"/>
          <w:szCs w:val="22"/>
        </w:rPr>
      </w:pPr>
      <w:r w:rsidRPr="00027FBF">
        <w:rPr>
          <w:rFonts w:ascii="Arial" w:hAnsi="Arial" w:cs="Arial"/>
          <w:color w:val="000000"/>
          <w:sz w:val="22"/>
          <w:szCs w:val="22"/>
        </w:rPr>
        <w:t>Once you’ve submitted your responses, your coach will take a look and may ask a few more focused follow-up questions on one or more of your answers.  </w:t>
      </w:r>
    </w:p>
    <w:p w14:paraId="0FB47A66" w14:textId="77777777" w:rsidR="00027FBF" w:rsidRPr="00027FBF" w:rsidRDefault="00027FBF" w:rsidP="00027FBF">
      <w:pPr>
        <w:rPr>
          <w:rFonts w:ascii="Arial" w:hAnsi="Arial" w:cs="Arial"/>
          <w:color w:val="000000"/>
          <w:sz w:val="22"/>
          <w:szCs w:val="22"/>
        </w:rPr>
      </w:pPr>
      <w:r w:rsidRPr="00027FBF">
        <w:rPr>
          <w:rFonts w:ascii="Arial" w:hAnsi="Arial" w:cs="Arial"/>
          <w:color w:val="000000"/>
          <w:sz w:val="22"/>
          <w:szCs w:val="22"/>
        </w:rPr>
        <w:t>We can’t wait to see what you’ve put together for this project!</w:t>
      </w:r>
    </w:p>
    <w:p w14:paraId="33517666" w14:textId="2D1090A1" w:rsidR="00F34110" w:rsidRPr="00C73AAA" w:rsidRDefault="00027FBF" w:rsidP="00F34110">
      <w:pPr>
        <w:numPr>
          <w:ilvl w:val="0"/>
          <w:numId w:val="1"/>
        </w:numPr>
        <w:spacing w:before="100" w:beforeAutospacing="1" w:after="100" w:afterAutospacing="1"/>
        <w:rPr>
          <w:rFonts w:ascii="Arial" w:eastAsia="Times New Roman" w:hAnsi="Arial" w:cs="Arial"/>
          <w:color w:val="000000"/>
          <w:sz w:val="22"/>
          <w:szCs w:val="22"/>
        </w:rPr>
      </w:pPr>
      <w:r w:rsidRPr="00027FBF">
        <w:rPr>
          <w:rFonts w:ascii="Arial" w:eastAsia="Times New Roman"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7C430950" w14:textId="345BC4A6" w:rsidR="00DB4F07" w:rsidRPr="00437A99" w:rsidRDefault="00A345BB" w:rsidP="003F4CC5">
      <w:pPr>
        <w:rPr>
          <w:rFonts w:ascii="Arial" w:eastAsia="Times New Roman" w:hAnsi="Arial" w:cs="Arial"/>
          <w:color w:val="000000" w:themeColor="text1"/>
          <w:sz w:val="22"/>
          <w:szCs w:val="22"/>
          <w:shd w:val="clear" w:color="auto" w:fill="FFFFFF"/>
        </w:rPr>
      </w:pPr>
      <w:r w:rsidRPr="00A345BB">
        <w:rPr>
          <w:rFonts w:ascii="Arial" w:eastAsia="Times New Roman" w:hAnsi="Arial" w:cs="Arial"/>
          <w:b/>
          <w:color w:val="000000" w:themeColor="text1"/>
          <w:sz w:val="22"/>
          <w:szCs w:val="22"/>
        </w:rPr>
        <w:t>Dataset:</w:t>
      </w:r>
      <w:r>
        <w:rPr>
          <w:rFonts w:ascii="Arial" w:eastAsia="Times New Roman" w:hAnsi="Arial" w:cs="Arial"/>
          <w:color w:val="000000" w:themeColor="text1"/>
          <w:sz w:val="22"/>
          <w:szCs w:val="22"/>
        </w:rPr>
        <w:t xml:space="preserve"> </w:t>
      </w:r>
      <w:r w:rsidR="003F4CC5" w:rsidRPr="00437A99">
        <w:rPr>
          <w:rFonts w:ascii="Arial" w:eastAsia="Times New Roman" w:hAnsi="Arial" w:cs="Arial"/>
          <w:color w:val="000000" w:themeColor="text1"/>
          <w:sz w:val="22"/>
          <w:szCs w:val="22"/>
        </w:rPr>
        <w:t xml:space="preserve">Enron was a large company in 2000 but collapsed </w:t>
      </w:r>
      <w:r w:rsidR="003F4CC5" w:rsidRPr="00437A99">
        <w:rPr>
          <w:rFonts w:ascii="Arial" w:eastAsia="Times New Roman" w:hAnsi="Arial" w:cs="Arial"/>
          <w:color w:val="000000" w:themeColor="text1"/>
          <w:sz w:val="22"/>
          <w:szCs w:val="22"/>
          <w:shd w:val="clear" w:color="auto" w:fill="FFFFFF"/>
        </w:rPr>
        <w:t>into bankruptcy due to widespread corporate fraud.</w:t>
      </w:r>
      <w:r w:rsidR="003F4CC5" w:rsidRPr="00437A99">
        <w:rPr>
          <w:rFonts w:ascii="Arial" w:eastAsia="Times New Roman" w:hAnsi="Arial" w:cs="Arial"/>
          <w:color w:val="000000" w:themeColor="text1"/>
          <w:sz w:val="22"/>
          <w:szCs w:val="22"/>
        </w:rPr>
        <w:t xml:space="preserve"> </w:t>
      </w:r>
      <w:r w:rsidR="00CB5EFD" w:rsidRPr="00437A99">
        <w:rPr>
          <w:rFonts w:ascii="Arial" w:eastAsia="Times New Roman" w:hAnsi="Arial" w:cs="Arial"/>
          <w:color w:val="000000" w:themeColor="text1"/>
          <w:sz w:val="22"/>
          <w:szCs w:val="22"/>
          <w:shd w:val="clear" w:color="auto" w:fill="FFFFFF"/>
        </w:rPr>
        <w:t>Federal investigation</w:t>
      </w:r>
      <w:r w:rsidR="0013018C" w:rsidRPr="00437A99">
        <w:rPr>
          <w:rFonts w:ascii="Arial" w:eastAsia="Times New Roman" w:hAnsi="Arial" w:cs="Arial"/>
          <w:color w:val="000000" w:themeColor="text1"/>
          <w:sz w:val="22"/>
          <w:szCs w:val="22"/>
          <w:shd w:val="clear" w:color="auto" w:fill="FFFFFF"/>
        </w:rPr>
        <w:t xml:space="preserve"> published</w:t>
      </w:r>
      <w:r w:rsidR="0013018C" w:rsidRPr="00437A99">
        <w:rPr>
          <w:rFonts w:ascii="Arial" w:eastAsia="Times New Roman" w:hAnsi="Arial" w:cs="Arial"/>
          <w:color w:val="000000" w:themeColor="text1"/>
          <w:sz w:val="22"/>
          <w:szCs w:val="22"/>
        </w:rPr>
        <w:t xml:space="preserve"> </w:t>
      </w:r>
      <w:r w:rsidR="0034448B" w:rsidRPr="00437A99">
        <w:rPr>
          <w:rFonts w:ascii="Arial" w:eastAsia="Times New Roman" w:hAnsi="Arial" w:cs="Arial"/>
          <w:color w:val="000000" w:themeColor="text1"/>
          <w:sz w:val="22"/>
          <w:szCs w:val="22"/>
        </w:rPr>
        <w:t>Enron d</w:t>
      </w:r>
      <w:r w:rsidR="006746AB" w:rsidRPr="00437A99">
        <w:rPr>
          <w:rFonts w:ascii="Arial" w:eastAsia="Times New Roman" w:hAnsi="Arial" w:cs="Arial"/>
          <w:color w:val="000000" w:themeColor="text1"/>
          <w:sz w:val="22"/>
          <w:szCs w:val="22"/>
        </w:rPr>
        <w:t>ataset</w:t>
      </w:r>
      <w:r w:rsidR="0013018C" w:rsidRPr="00437A99">
        <w:rPr>
          <w:rFonts w:ascii="Arial" w:eastAsia="Times New Roman" w:hAnsi="Arial" w:cs="Arial"/>
          <w:color w:val="000000" w:themeColor="text1"/>
          <w:sz w:val="22"/>
          <w:szCs w:val="22"/>
        </w:rPr>
        <w:t xml:space="preserve">, </w:t>
      </w:r>
      <w:r w:rsidR="00FE41C1" w:rsidRPr="00437A99">
        <w:rPr>
          <w:rFonts w:ascii="Arial" w:eastAsia="Times New Roman" w:hAnsi="Arial" w:cs="Arial"/>
          <w:color w:val="000000" w:themeColor="text1"/>
          <w:sz w:val="22"/>
          <w:szCs w:val="22"/>
        </w:rPr>
        <w:t>the biggest Corpus of emails contains hundreds of thousands of emails</w:t>
      </w:r>
      <w:r w:rsidR="006746AB" w:rsidRPr="00437A99">
        <w:rPr>
          <w:rFonts w:ascii="Arial" w:eastAsia="Times New Roman" w:hAnsi="Arial" w:cs="Arial"/>
          <w:color w:val="000000" w:themeColor="text1"/>
          <w:sz w:val="22"/>
          <w:szCs w:val="22"/>
        </w:rPr>
        <w:t xml:space="preserve"> </w:t>
      </w:r>
      <w:r w:rsidR="006746AB" w:rsidRPr="00437A99">
        <w:rPr>
          <w:rFonts w:ascii="Arial" w:eastAsia="Times New Roman" w:hAnsi="Arial" w:cs="Arial"/>
          <w:color w:val="000000" w:themeColor="text1"/>
          <w:sz w:val="22"/>
          <w:szCs w:val="22"/>
          <w:shd w:val="clear" w:color="auto" w:fill="FFFFFF"/>
        </w:rPr>
        <w:t xml:space="preserve">and detailed financial data for top executives of Enron. </w:t>
      </w:r>
      <w:r w:rsidR="00016F4A" w:rsidRPr="00437A99">
        <w:rPr>
          <w:rFonts w:ascii="Arial" w:eastAsia="Times New Roman" w:hAnsi="Arial" w:cs="Arial"/>
          <w:color w:val="000000" w:themeColor="text1"/>
          <w:sz w:val="22"/>
          <w:szCs w:val="22"/>
          <w:shd w:val="clear" w:color="auto" w:fill="FFFFFF"/>
        </w:rPr>
        <w:t> Udacity has combined this data with a hand-generated list of persons of interest(POI) in the fraud case.</w:t>
      </w:r>
      <w:r w:rsidR="00016F4A" w:rsidRPr="00437A99">
        <w:rPr>
          <w:rFonts w:ascii="Arial" w:eastAsia="Times New Roman" w:hAnsi="Arial" w:cs="Arial"/>
          <w:color w:val="000000" w:themeColor="text1"/>
          <w:sz w:val="22"/>
          <w:szCs w:val="22"/>
        </w:rPr>
        <w:t xml:space="preserve"> </w:t>
      </w:r>
      <w:r w:rsidR="007B2166" w:rsidRPr="00437A99">
        <w:rPr>
          <w:rFonts w:ascii="Arial" w:eastAsia="Times New Roman" w:hAnsi="Arial" w:cs="Arial"/>
          <w:color w:val="000000" w:themeColor="text1"/>
          <w:sz w:val="22"/>
          <w:szCs w:val="22"/>
        </w:rPr>
        <w:t>Thus,</w:t>
      </w:r>
      <w:r w:rsidR="0034448B" w:rsidRPr="00437A99">
        <w:rPr>
          <w:rFonts w:ascii="Arial" w:eastAsia="Times New Roman" w:hAnsi="Arial" w:cs="Arial"/>
          <w:color w:val="000000" w:themeColor="text1"/>
          <w:sz w:val="22"/>
          <w:szCs w:val="22"/>
        </w:rPr>
        <w:t xml:space="preserve"> we have labelled data </w:t>
      </w:r>
      <w:r w:rsidR="007B2166" w:rsidRPr="00437A99">
        <w:rPr>
          <w:rFonts w:ascii="Arial" w:eastAsia="Times New Roman" w:hAnsi="Arial" w:cs="Arial"/>
          <w:color w:val="000000" w:themeColor="text1"/>
          <w:sz w:val="22"/>
          <w:szCs w:val="22"/>
        </w:rPr>
        <w:t>for this project and w</w:t>
      </w:r>
      <w:r w:rsidR="0090183E" w:rsidRPr="00437A99">
        <w:rPr>
          <w:rFonts w:ascii="Arial" w:eastAsia="Times New Roman" w:hAnsi="Arial" w:cs="Arial"/>
          <w:color w:val="000000" w:themeColor="text1"/>
          <w:sz w:val="22"/>
          <w:szCs w:val="22"/>
        </w:rPr>
        <w:t xml:space="preserve">e are </w:t>
      </w:r>
      <w:r w:rsidR="003F4CC5" w:rsidRPr="00437A99">
        <w:rPr>
          <w:rFonts w:ascii="Arial" w:eastAsia="Times New Roman" w:hAnsi="Arial" w:cs="Arial"/>
          <w:color w:val="000000" w:themeColor="text1"/>
          <w:sz w:val="22"/>
          <w:szCs w:val="22"/>
        </w:rPr>
        <w:t>applying machine learning techniques</w:t>
      </w:r>
      <w:r w:rsidR="00EE6EA5" w:rsidRPr="00437A99">
        <w:rPr>
          <w:rFonts w:ascii="Arial" w:eastAsia="Times New Roman" w:hAnsi="Arial" w:cs="Arial"/>
          <w:color w:val="000000" w:themeColor="text1"/>
          <w:sz w:val="22"/>
          <w:szCs w:val="22"/>
        </w:rPr>
        <w:t>/algorithms</w:t>
      </w:r>
      <w:r w:rsidR="003F4CC5" w:rsidRPr="00437A99">
        <w:rPr>
          <w:rFonts w:ascii="Arial" w:eastAsia="Times New Roman" w:hAnsi="Arial" w:cs="Arial"/>
          <w:color w:val="000000" w:themeColor="text1"/>
          <w:sz w:val="22"/>
          <w:szCs w:val="22"/>
        </w:rPr>
        <w:t xml:space="preserve"> </w:t>
      </w:r>
      <w:r w:rsidR="00016F4A" w:rsidRPr="00437A99">
        <w:rPr>
          <w:rFonts w:ascii="Arial" w:eastAsia="Times New Roman" w:hAnsi="Arial" w:cs="Arial"/>
          <w:color w:val="000000" w:themeColor="text1"/>
          <w:sz w:val="22"/>
          <w:szCs w:val="22"/>
        </w:rPr>
        <w:t>to classify POI</w:t>
      </w:r>
      <w:r w:rsidR="006F148A" w:rsidRPr="00437A99">
        <w:rPr>
          <w:rFonts w:ascii="Arial" w:eastAsia="Times New Roman" w:hAnsi="Arial" w:cs="Arial"/>
          <w:color w:val="000000" w:themeColor="text1"/>
          <w:sz w:val="22"/>
          <w:szCs w:val="22"/>
        </w:rPr>
        <w:t xml:space="preserve"> based on </w:t>
      </w:r>
      <w:r w:rsidR="006F148A" w:rsidRPr="00437A99">
        <w:rPr>
          <w:rFonts w:ascii="Arial" w:eastAsia="Times New Roman" w:hAnsi="Arial" w:cs="Arial"/>
          <w:color w:val="000000" w:themeColor="text1"/>
          <w:sz w:val="22"/>
          <w:szCs w:val="22"/>
          <w:shd w:val="clear" w:color="auto" w:fill="FFFFFF"/>
        </w:rPr>
        <w:t>financial and email data</w:t>
      </w:r>
      <w:r w:rsidR="00A9138D" w:rsidRPr="00437A99">
        <w:rPr>
          <w:rFonts w:ascii="Arial" w:eastAsia="Times New Roman" w:hAnsi="Arial" w:cs="Arial"/>
          <w:color w:val="000000" w:themeColor="text1"/>
          <w:sz w:val="22"/>
          <w:szCs w:val="22"/>
          <w:shd w:val="clear" w:color="auto" w:fill="FFFFFF"/>
        </w:rPr>
        <w:t>.</w:t>
      </w:r>
      <w:r w:rsidR="001D5962" w:rsidRPr="00437A99">
        <w:rPr>
          <w:rFonts w:ascii="Arial" w:eastAsia="Times New Roman" w:hAnsi="Arial" w:cs="Arial"/>
          <w:color w:val="000000" w:themeColor="text1"/>
          <w:sz w:val="22"/>
          <w:szCs w:val="22"/>
          <w:shd w:val="clear" w:color="auto" w:fill="FFFFFF"/>
        </w:rPr>
        <w:t xml:space="preserve"> </w:t>
      </w:r>
    </w:p>
    <w:p w14:paraId="70CE3AFE" w14:textId="77777777" w:rsidR="008215F8" w:rsidRPr="00437A99" w:rsidRDefault="008215F8" w:rsidP="003F4CC5">
      <w:pPr>
        <w:rPr>
          <w:rFonts w:ascii="Arial" w:eastAsia="Times New Roman" w:hAnsi="Arial" w:cs="Arial"/>
          <w:color w:val="000000" w:themeColor="text1"/>
          <w:sz w:val="22"/>
          <w:szCs w:val="22"/>
          <w:shd w:val="clear" w:color="auto" w:fill="FFFFFF"/>
        </w:rPr>
      </w:pPr>
    </w:p>
    <w:p w14:paraId="32BA1956" w14:textId="22E819E0" w:rsidR="008215F8" w:rsidRPr="00437A99" w:rsidRDefault="008215F8" w:rsidP="003F4CC5">
      <w:pPr>
        <w:rPr>
          <w:rFonts w:ascii="Arial" w:eastAsia="Times New Roman" w:hAnsi="Arial" w:cs="Arial"/>
          <w:color w:val="000000" w:themeColor="text1"/>
          <w:sz w:val="22"/>
          <w:szCs w:val="22"/>
          <w:shd w:val="clear" w:color="auto" w:fill="FFFFFF"/>
        </w:rPr>
      </w:pPr>
      <w:r w:rsidRPr="00437A99">
        <w:rPr>
          <w:rFonts w:ascii="Arial" w:eastAsia="Times New Roman" w:hAnsi="Arial" w:cs="Arial"/>
          <w:color w:val="000000" w:themeColor="text1"/>
          <w:sz w:val="22"/>
          <w:szCs w:val="22"/>
          <w:shd w:val="clear" w:color="auto" w:fill="FFFFFF"/>
        </w:rPr>
        <w:t>Brief Description of the data:</w:t>
      </w:r>
    </w:p>
    <w:p w14:paraId="286AC3D9" w14:textId="41B9454A" w:rsidR="008215F8" w:rsidRPr="00437A99" w:rsidRDefault="008215F8" w:rsidP="008215F8">
      <w:pPr>
        <w:pStyle w:val="ListParagraph"/>
        <w:numPr>
          <w:ilvl w:val="0"/>
          <w:numId w:val="8"/>
        </w:numPr>
        <w:rPr>
          <w:rFonts w:ascii="Arial" w:eastAsia="Times New Roman" w:hAnsi="Arial" w:cs="Arial"/>
          <w:color w:val="000000" w:themeColor="text1"/>
          <w:sz w:val="22"/>
          <w:szCs w:val="22"/>
          <w:shd w:val="clear" w:color="auto" w:fill="FFFFFF"/>
          <w:lang w:eastAsia="en-GB"/>
        </w:rPr>
      </w:pPr>
      <w:r w:rsidRPr="00437A99">
        <w:rPr>
          <w:rFonts w:ascii="Arial" w:eastAsia="Times New Roman" w:hAnsi="Arial" w:cs="Arial"/>
          <w:color w:val="000000" w:themeColor="text1"/>
          <w:sz w:val="22"/>
          <w:szCs w:val="22"/>
          <w:shd w:val="clear" w:color="auto" w:fill="FFFFFF"/>
          <w:lang w:eastAsia="en-GB"/>
        </w:rPr>
        <w:t xml:space="preserve">Number of </w:t>
      </w:r>
      <w:r w:rsidR="00457C1D" w:rsidRPr="00437A99">
        <w:rPr>
          <w:rFonts w:ascii="Arial" w:eastAsia="Times New Roman" w:hAnsi="Arial" w:cs="Arial"/>
          <w:color w:val="000000" w:themeColor="text1"/>
          <w:sz w:val="22"/>
          <w:szCs w:val="22"/>
          <w:shd w:val="clear" w:color="auto" w:fill="FFFFFF"/>
          <w:lang w:eastAsia="en-GB"/>
        </w:rPr>
        <w:t>data points: 146</w:t>
      </w:r>
      <w:r w:rsidR="00414748" w:rsidRPr="00437A99">
        <w:rPr>
          <w:rFonts w:ascii="Arial" w:eastAsia="Times New Roman" w:hAnsi="Arial" w:cs="Arial"/>
          <w:color w:val="000000" w:themeColor="text1"/>
          <w:sz w:val="22"/>
          <w:szCs w:val="22"/>
          <w:shd w:val="clear" w:color="auto" w:fill="FFFFFF"/>
          <w:lang w:eastAsia="en-GB"/>
        </w:rPr>
        <w:t xml:space="preserve"> (Number of person: 145)</w:t>
      </w:r>
    </w:p>
    <w:p w14:paraId="3079767D" w14:textId="716C678D" w:rsidR="00457C1D" w:rsidRPr="00437A99" w:rsidRDefault="00457C1D" w:rsidP="008215F8">
      <w:pPr>
        <w:pStyle w:val="ListParagraph"/>
        <w:numPr>
          <w:ilvl w:val="0"/>
          <w:numId w:val="8"/>
        </w:numPr>
        <w:rPr>
          <w:rFonts w:ascii="Arial" w:eastAsia="Times New Roman" w:hAnsi="Arial" w:cs="Arial"/>
          <w:color w:val="000000" w:themeColor="text1"/>
          <w:sz w:val="22"/>
          <w:szCs w:val="22"/>
          <w:shd w:val="clear" w:color="auto" w:fill="FFFFFF"/>
          <w:lang w:eastAsia="en-GB"/>
        </w:rPr>
      </w:pPr>
      <w:r w:rsidRPr="00437A99">
        <w:rPr>
          <w:rFonts w:ascii="Arial" w:eastAsia="Times New Roman" w:hAnsi="Arial" w:cs="Arial"/>
          <w:color w:val="000000" w:themeColor="text1"/>
          <w:sz w:val="22"/>
          <w:szCs w:val="22"/>
          <w:shd w:val="clear" w:color="auto" w:fill="FFFFFF"/>
          <w:lang w:eastAsia="en-GB"/>
        </w:rPr>
        <w:t>Number of features for each person: 21</w:t>
      </w:r>
    </w:p>
    <w:p w14:paraId="1F709983" w14:textId="76EFDF00" w:rsidR="008215F8" w:rsidRPr="00437A99" w:rsidRDefault="008215F8" w:rsidP="008215F8">
      <w:pPr>
        <w:pStyle w:val="ListParagraph"/>
        <w:numPr>
          <w:ilvl w:val="0"/>
          <w:numId w:val="8"/>
        </w:numPr>
        <w:rPr>
          <w:rFonts w:ascii="Arial" w:eastAsia="Times New Roman" w:hAnsi="Arial" w:cs="Arial"/>
          <w:color w:val="000000" w:themeColor="text1"/>
          <w:sz w:val="22"/>
          <w:szCs w:val="22"/>
          <w:shd w:val="clear" w:color="auto" w:fill="FFFFFF"/>
          <w:lang w:eastAsia="en-GB"/>
        </w:rPr>
      </w:pPr>
      <w:r w:rsidRPr="00437A99">
        <w:rPr>
          <w:rFonts w:ascii="Arial" w:eastAsia="Times New Roman" w:hAnsi="Arial" w:cs="Arial"/>
          <w:color w:val="000000" w:themeColor="text1"/>
          <w:sz w:val="22"/>
          <w:szCs w:val="22"/>
          <w:shd w:val="clear" w:color="auto" w:fill="FFFFFF"/>
          <w:lang w:eastAsia="en-GB"/>
        </w:rPr>
        <w:t>Number of POIs</w:t>
      </w:r>
      <w:r w:rsidR="00457C1D" w:rsidRPr="00437A99">
        <w:rPr>
          <w:rFonts w:ascii="Arial" w:eastAsia="Times New Roman" w:hAnsi="Arial" w:cs="Arial"/>
          <w:color w:val="000000" w:themeColor="text1"/>
          <w:sz w:val="22"/>
          <w:szCs w:val="22"/>
          <w:shd w:val="clear" w:color="auto" w:fill="FFFFFF"/>
          <w:lang w:eastAsia="en-GB"/>
        </w:rPr>
        <w:t xml:space="preserve"> in the dataset: 18</w:t>
      </w:r>
    </w:p>
    <w:p w14:paraId="20359EC1" w14:textId="0DC7EDC0" w:rsidR="00457C1D" w:rsidRPr="00437A99" w:rsidRDefault="00457C1D" w:rsidP="008215F8">
      <w:pPr>
        <w:pStyle w:val="ListParagraph"/>
        <w:numPr>
          <w:ilvl w:val="0"/>
          <w:numId w:val="8"/>
        </w:numPr>
        <w:rPr>
          <w:rFonts w:ascii="Arial" w:eastAsia="Times New Roman" w:hAnsi="Arial" w:cs="Arial"/>
          <w:color w:val="000000" w:themeColor="text1"/>
          <w:sz w:val="22"/>
          <w:szCs w:val="22"/>
          <w:shd w:val="clear" w:color="auto" w:fill="FFFFFF"/>
          <w:lang w:eastAsia="en-GB"/>
        </w:rPr>
      </w:pPr>
      <w:r w:rsidRPr="00437A99">
        <w:rPr>
          <w:rFonts w:ascii="Arial" w:eastAsia="Times New Roman" w:hAnsi="Arial" w:cs="Arial"/>
          <w:color w:val="000000" w:themeColor="text1"/>
          <w:sz w:val="22"/>
          <w:szCs w:val="22"/>
          <w:shd w:val="clear" w:color="auto" w:fill="FFFFFF"/>
          <w:lang w:eastAsia="en-GB"/>
        </w:rPr>
        <w:t>Number of POIs as per Federal Investigation: 35</w:t>
      </w:r>
    </w:p>
    <w:p w14:paraId="02E3D446" w14:textId="6C2B20F0" w:rsidR="00037674" w:rsidRPr="00437A99" w:rsidRDefault="00037674" w:rsidP="00037674">
      <w:pPr>
        <w:pStyle w:val="ListParagraph"/>
        <w:numPr>
          <w:ilvl w:val="0"/>
          <w:numId w:val="8"/>
        </w:numPr>
        <w:rPr>
          <w:rFonts w:ascii="Arial" w:eastAsia="Times New Roman" w:hAnsi="Arial" w:cs="Arial"/>
          <w:color w:val="000000" w:themeColor="text1"/>
          <w:sz w:val="22"/>
          <w:szCs w:val="22"/>
          <w:lang w:eastAsia="en-GB"/>
        </w:rPr>
      </w:pPr>
      <w:r w:rsidRPr="00437A99">
        <w:rPr>
          <w:rFonts w:ascii="Arial" w:eastAsia="Times New Roman" w:hAnsi="Arial" w:cs="Arial"/>
          <w:bCs/>
          <w:color w:val="000000" w:themeColor="text1"/>
          <w:sz w:val="22"/>
          <w:szCs w:val="22"/>
          <w:bdr w:val="none" w:sz="0" w:space="0" w:color="auto" w:frame="1"/>
          <w:shd w:val="clear" w:color="auto" w:fill="FFFFFF"/>
          <w:lang w:eastAsia="en-GB"/>
        </w:rPr>
        <w:t>A feature doesn’t have a well-defined value is denoted as ‘NaN’</w:t>
      </w:r>
    </w:p>
    <w:p w14:paraId="6930BCCD" w14:textId="1E654372" w:rsidR="00457C1D" w:rsidRPr="00437A99" w:rsidRDefault="00023ABB" w:rsidP="008215F8">
      <w:pPr>
        <w:pStyle w:val="ListParagraph"/>
        <w:numPr>
          <w:ilvl w:val="0"/>
          <w:numId w:val="8"/>
        </w:numPr>
        <w:rPr>
          <w:rFonts w:ascii="Arial" w:eastAsia="Times New Roman" w:hAnsi="Arial" w:cs="Arial"/>
          <w:color w:val="000000" w:themeColor="text1"/>
          <w:sz w:val="22"/>
          <w:szCs w:val="22"/>
          <w:shd w:val="clear" w:color="auto" w:fill="FFFFFF"/>
          <w:lang w:eastAsia="en-GB"/>
        </w:rPr>
      </w:pPr>
      <w:r w:rsidRPr="00437A99">
        <w:rPr>
          <w:rFonts w:ascii="Arial" w:eastAsia="Times New Roman" w:hAnsi="Arial" w:cs="Arial"/>
          <w:color w:val="000000" w:themeColor="text1"/>
          <w:sz w:val="22"/>
          <w:szCs w:val="22"/>
          <w:shd w:val="clear" w:color="auto" w:fill="FFFFFF"/>
          <w:lang w:eastAsia="en-GB"/>
        </w:rPr>
        <w:t>Number of people in the dataset have ‘NaN’ for their total payments: 18</w:t>
      </w:r>
    </w:p>
    <w:p w14:paraId="7D4A63C4" w14:textId="7E934B2B" w:rsidR="00023ABB" w:rsidRPr="00437A99" w:rsidRDefault="00023ABB" w:rsidP="00023ABB">
      <w:pPr>
        <w:pStyle w:val="ListParagraph"/>
        <w:numPr>
          <w:ilvl w:val="0"/>
          <w:numId w:val="8"/>
        </w:numPr>
        <w:rPr>
          <w:rFonts w:ascii="Arial" w:eastAsia="Times New Roman" w:hAnsi="Arial" w:cs="Arial"/>
          <w:color w:val="000000" w:themeColor="text1"/>
          <w:sz w:val="22"/>
          <w:szCs w:val="22"/>
          <w:shd w:val="clear" w:color="auto" w:fill="FFFFFF"/>
          <w:lang w:eastAsia="en-GB"/>
        </w:rPr>
      </w:pPr>
      <w:r w:rsidRPr="00437A99">
        <w:rPr>
          <w:rFonts w:ascii="Arial" w:eastAsia="Times New Roman" w:hAnsi="Arial" w:cs="Arial"/>
          <w:color w:val="000000" w:themeColor="text1"/>
          <w:sz w:val="22"/>
          <w:szCs w:val="22"/>
          <w:shd w:val="clear" w:color="auto" w:fill="FFFFFF"/>
          <w:lang w:eastAsia="en-GB"/>
        </w:rPr>
        <w:t>Number of POIs in the dataset have ‘NaN’ for their total payments: 0</w:t>
      </w:r>
    </w:p>
    <w:p w14:paraId="7BFABFAB" w14:textId="77777777" w:rsidR="00DB4F07" w:rsidRPr="00437A99" w:rsidRDefault="00DB4F07" w:rsidP="003F4CC5">
      <w:pPr>
        <w:rPr>
          <w:rFonts w:ascii="Arial" w:eastAsia="Times New Roman" w:hAnsi="Arial" w:cs="Arial"/>
          <w:color w:val="000000" w:themeColor="text1"/>
          <w:sz w:val="22"/>
          <w:szCs w:val="22"/>
          <w:shd w:val="clear" w:color="auto" w:fill="FFFFFF"/>
        </w:rPr>
      </w:pPr>
    </w:p>
    <w:p w14:paraId="3F93F2F1" w14:textId="77777777" w:rsidR="00A345BB" w:rsidRPr="00A345BB" w:rsidRDefault="00A345BB" w:rsidP="003F4CC5">
      <w:pPr>
        <w:rPr>
          <w:rFonts w:ascii="Arial" w:eastAsia="Times New Roman" w:hAnsi="Arial" w:cs="Arial"/>
          <w:b/>
          <w:color w:val="000000" w:themeColor="text1"/>
          <w:sz w:val="22"/>
          <w:szCs w:val="22"/>
          <w:shd w:val="clear" w:color="auto" w:fill="FFFFFF"/>
        </w:rPr>
      </w:pPr>
      <w:r w:rsidRPr="00A345BB">
        <w:rPr>
          <w:rFonts w:ascii="Arial" w:eastAsia="Times New Roman" w:hAnsi="Arial" w:cs="Arial"/>
          <w:b/>
          <w:color w:val="000000" w:themeColor="text1"/>
          <w:sz w:val="22"/>
          <w:szCs w:val="22"/>
          <w:shd w:val="clear" w:color="auto" w:fill="FFFFFF"/>
        </w:rPr>
        <w:t xml:space="preserve">How machine learning can be used on the Enron dataset? </w:t>
      </w:r>
    </w:p>
    <w:p w14:paraId="0D1BFA4A" w14:textId="29DBCAD7" w:rsidR="00CA6A8A" w:rsidRPr="00437A99" w:rsidRDefault="00CA6A8A" w:rsidP="003F4CC5">
      <w:pPr>
        <w:rPr>
          <w:rFonts w:ascii="Arial" w:eastAsia="Times New Roman" w:hAnsi="Arial" w:cs="Arial"/>
          <w:color w:val="000000" w:themeColor="text1"/>
          <w:sz w:val="22"/>
          <w:szCs w:val="22"/>
          <w:shd w:val="clear" w:color="auto" w:fill="FFFFFF"/>
        </w:rPr>
      </w:pPr>
      <w:r w:rsidRPr="00437A99">
        <w:rPr>
          <w:rFonts w:ascii="Arial" w:eastAsia="Times New Roman" w:hAnsi="Arial" w:cs="Arial"/>
          <w:color w:val="000000" w:themeColor="text1"/>
          <w:sz w:val="22"/>
          <w:szCs w:val="22"/>
          <w:shd w:val="clear" w:color="auto" w:fill="FFFFFF"/>
        </w:rPr>
        <w:t>We can use machine learning algorithm to find out patterns like who are all the players</w:t>
      </w:r>
      <w:r w:rsidR="00414748" w:rsidRPr="00437A99">
        <w:rPr>
          <w:rFonts w:ascii="Arial" w:eastAsia="Times New Roman" w:hAnsi="Arial" w:cs="Arial"/>
          <w:color w:val="000000" w:themeColor="text1"/>
          <w:sz w:val="22"/>
          <w:szCs w:val="22"/>
          <w:shd w:val="clear" w:color="auto" w:fill="FFFFFF"/>
        </w:rPr>
        <w:t xml:space="preserve"> in the fraud</w:t>
      </w:r>
      <w:r w:rsidRPr="00437A99">
        <w:rPr>
          <w:rFonts w:ascii="Arial" w:eastAsia="Times New Roman" w:hAnsi="Arial" w:cs="Arial"/>
          <w:color w:val="000000" w:themeColor="text1"/>
          <w:sz w:val="22"/>
          <w:szCs w:val="22"/>
          <w:shd w:val="clear" w:color="auto" w:fill="FFFFFF"/>
        </w:rPr>
        <w:t>, how much money were they making, who is sending email to who</w:t>
      </w:r>
      <w:r w:rsidR="00414748" w:rsidRPr="00437A99">
        <w:rPr>
          <w:rFonts w:ascii="Arial" w:eastAsia="Times New Roman" w:hAnsi="Arial" w:cs="Arial"/>
          <w:color w:val="000000" w:themeColor="text1"/>
          <w:sz w:val="22"/>
          <w:szCs w:val="22"/>
          <w:shd w:val="clear" w:color="auto" w:fill="FFFFFF"/>
        </w:rPr>
        <w:t>m</w:t>
      </w:r>
      <w:r w:rsidRPr="00437A99">
        <w:rPr>
          <w:rFonts w:ascii="Arial" w:eastAsia="Times New Roman" w:hAnsi="Arial" w:cs="Arial"/>
          <w:color w:val="000000" w:themeColor="text1"/>
          <w:sz w:val="22"/>
          <w:szCs w:val="22"/>
          <w:shd w:val="clear" w:color="auto" w:fill="FFFFFF"/>
        </w:rPr>
        <w:t>.</w:t>
      </w:r>
    </w:p>
    <w:p w14:paraId="573802EA" w14:textId="3381AA05" w:rsidR="00F34110" w:rsidRPr="00437A99" w:rsidRDefault="00CA6A8A" w:rsidP="003F4CC5">
      <w:pPr>
        <w:rPr>
          <w:rFonts w:ascii="Arial" w:eastAsia="Times New Roman" w:hAnsi="Arial" w:cs="Arial"/>
        </w:rPr>
      </w:pPr>
      <w:r w:rsidRPr="00437A99">
        <w:rPr>
          <w:rFonts w:ascii="Arial" w:eastAsia="Times New Roman" w:hAnsi="Arial" w:cs="Arial"/>
          <w:color w:val="000000" w:themeColor="text1"/>
          <w:sz w:val="22"/>
          <w:szCs w:val="22"/>
        </w:rPr>
        <w:t>Some example of using ML on the dataset are</w:t>
      </w:r>
      <w:r w:rsidR="008543EA" w:rsidRPr="00437A99">
        <w:rPr>
          <w:rFonts w:ascii="Arial" w:eastAsia="Times New Roman" w:hAnsi="Arial" w:cs="Arial"/>
          <w:color w:val="000000" w:themeColor="text1"/>
          <w:sz w:val="22"/>
          <w:szCs w:val="22"/>
        </w:rPr>
        <w:t>:</w:t>
      </w:r>
    </w:p>
    <w:p w14:paraId="26E20458" w14:textId="212884CB" w:rsidR="008543EA" w:rsidRPr="00437A99" w:rsidRDefault="008543EA" w:rsidP="008543EA">
      <w:pPr>
        <w:pStyle w:val="ListParagraph"/>
        <w:numPr>
          <w:ilvl w:val="0"/>
          <w:numId w:val="7"/>
        </w:numPr>
        <w:spacing w:before="100" w:beforeAutospacing="1" w:after="100" w:afterAutospacing="1"/>
        <w:rPr>
          <w:rFonts w:ascii="Arial" w:eastAsia="Times New Roman" w:hAnsi="Arial" w:cs="Arial"/>
          <w:color w:val="000000" w:themeColor="text1"/>
          <w:sz w:val="22"/>
          <w:szCs w:val="22"/>
          <w:lang w:eastAsia="en-GB"/>
        </w:rPr>
      </w:pPr>
      <w:r w:rsidRPr="00437A99">
        <w:rPr>
          <w:rFonts w:ascii="Arial" w:eastAsia="Times New Roman" w:hAnsi="Arial" w:cs="Arial"/>
          <w:color w:val="000000" w:themeColor="text1"/>
          <w:sz w:val="22"/>
          <w:szCs w:val="22"/>
          <w:lang w:eastAsia="en-GB"/>
        </w:rPr>
        <w:t xml:space="preserve">Using Regression, we can understand the relationship between different </w:t>
      </w:r>
      <w:r w:rsidR="00016F4A" w:rsidRPr="00437A99">
        <w:rPr>
          <w:rFonts w:ascii="Arial" w:eastAsia="Times New Roman" w:hAnsi="Arial" w:cs="Arial"/>
          <w:color w:val="000000" w:themeColor="text1"/>
          <w:sz w:val="22"/>
          <w:szCs w:val="22"/>
          <w:lang w:eastAsia="en-GB"/>
        </w:rPr>
        <w:t xml:space="preserve">features in </w:t>
      </w:r>
      <w:r w:rsidRPr="00437A99">
        <w:rPr>
          <w:rFonts w:ascii="Arial" w:eastAsia="Times New Roman" w:hAnsi="Arial" w:cs="Arial"/>
          <w:color w:val="000000" w:themeColor="text1"/>
          <w:sz w:val="22"/>
          <w:szCs w:val="22"/>
          <w:lang w:eastAsia="en-GB"/>
        </w:rPr>
        <w:t>the dataset like Salaries Vs Bonuses of Enron employees.</w:t>
      </w:r>
    </w:p>
    <w:p w14:paraId="1AD4BF60" w14:textId="17A0753E" w:rsidR="00F34110" w:rsidRPr="00437A99" w:rsidRDefault="008543EA" w:rsidP="008543EA">
      <w:pPr>
        <w:pStyle w:val="ListParagraph"/>
        <w:numPr>
          <w:ilvl w:val="0"/>
          <w:numId w:val="7"/>
        </w:numPr>
        <w:spacing w:before="100" w:beforeAutospacing="1" w:after="100" w:afterAutospacing="1"/>
        <w:rPr>
          <w:rFonts w:ascii="Arial" w:eastAsia="Times New Roman" w:hAnsi="Arial" w:cs="Arial"/>
          <w:color w:val="000000" w:themeColor="text1"/>
          <w:sz w:val="22"/>
          <w:szCs w:val="22"/>
          <w:lang w:eastAsia="en-GB"/>
        </w:rPr>
      </w:pPr>
      <w:r w:rsidRPr="00437A99">
        <w:rPr>
          <w:rFonts w:ascii="Arial" w:eastAsia="Times New Roman" w:hAnsi="Arial" w:cs="Arial"/>
          <w:color w:val="000000" w:themeColor="text1"/>
          <w:sz w:val="22"/>
          <w:szCs w:val="22"/>
          <w:lang w:eastAsia="en-GB"/>
        </w:rPr>
        <w:t>We can use unsupervised learning like clustering to figure out Regular Employees Vs Board of Directors</w:t>
      </w:r>
    </w:p>
    <w:p w14:paraId="587105DD" w14:textId="3C5751DF" w:rsidR="008543EA" w:rsidRPr="006F6D02" w:rsidRDefault="008543EA" w:rsidP="008543EA">
      <w:pPr>
        <w:pStyle w:val="ListParagraph"/>
        <w:numPr>
          <w:ilvl w:val="0"/>
          <w:numId w:val="7"/>
        </w:numPr>
        <w:spacing w:before="100" w:beforeAutospacing="1" w:after="100" w:afterAutospacing="1"/>
        <w:rPr>
          <w:rFonts w:ascii="Arial" w:eastAsia="Times New Roman" w:hAnsi="Arial" w:cs="Arial"/>
          <w:color w:val="000000" w:themeColor="text1"/>
          <w:sz w:val="22"/>
          <w:szCs w:val="22"/>
          <w:lang w:eastAsia="en-GB"/>
        </w:rPr>
      </w:pPr>
      <w:r w:rsidRPr="00437A99">
        <w:rPr>
          <w:rFonts w:ascii="Arial" w:eastAsia="Times New Roman" w:hAnsi="Arial" w:cs="Arial"/>
          <w:color w:val="000000" w:themeColor="text1"/>
          <w:sz w:val="22"/>
          <w:szCs w:val="22"/>
          <w:lang w:eastAsia="en-GB"/>
        </w:rPr>
        <w:t>We will use outlier detection and removal to find bugs in the data set that we need to clean up before performing analysis.</w:t>
      </w:r>
    </w:p>
    <w:p w14:paraId="1CACEA23" w14:textId="700151ED" w:rsidR="001B5CF2" w:rsidRPr="006F6D02" w:rsidRDefault="00A345BB" w:rsidP="0002581E">
      <w:pPr>
        <w:rPr>
          <w:rFonts w:ascii="Arial" w:eastAsia="Times New Roman" w:hAnsi="Arial" w:cs="Arial"/>
          <w:color w:val="000000" w:themeColor="text1"/>
          <w:sz w:val="22"/>
          <w:szCs w:val="22"/>
          <w:shd w:val="clear" w:color="auto" w:fill="FFFFFF"/>
        </w:rPr>
      </w:pPr>
      <w:r w:rsidRPr="00A345BB">
        <w:rPr>
          <w:rFonts w:ascii="Arial" w:eastAsia="Times New Roman" w:hAnsi="Arial" w:cs="Arial"/>
          <w:b/>
          <w:color w:val="000000" w:themeColor="text1"/>
          <w:sz w:val="22"/>
          <w:szCs w:val="22"/>
          <w:shd w:val="clear" w:color="auto" w:fill="FFFFFF"/>
        </w:rPr>
        <w:t>Outlier:</w:t>
      </w:r>
      <w:r>
        <w:rPr>
          <w:rFonts w:ascii="Arial" w:eastAsia="Times New Roman" w:hAnsi="Arial" w:cs="Arial"/>
          <w:color w:val="000000" w:themeColor="text1"/>
          <w:sz w:val="22"/>
          <w:szCs w:val="22"/>
          <w:shd w:val="clear" w:color="auto" w:fill="FFFFFF"/>
        </w:rPr>
        <w:t xml:space="preserve"> </w:t>
      </w:r>
      <w:r w:rsidR="00FC62F1" w:rsidRPr="006F6D02">
        <w:rPr>
          <w:rFonts w:ascii="Arial" w:eastAsia="Times New Roman" w:hAnsi="Arial" w:cs="Arial"/>
          <w:color w:val="000000" w:themeColor="text1"/>
          <w:sz w:val="22"/>
          <w:szCs w:val="22"/>
          <w:shd w:val="clear" w:color="auto" w:fill="FFFFFF"/>
        </w:rPr>
        <w:t xml:space="preserve">In supervised </w:t>
      </w:r>
      <w:r w:rsidR="007D6E80" w:rsidRPr="006F6D02">
        <w:rPr>
          <w:rFonts w:ascii="Arial" w:eastAsia="Times New Roman" w:hAnsi="Arial" w:cs="Arial"/>
          <w:color w:val="000000" w:themeColor="text1"/>
          <w:sz w:val="22"/>
          <w:szCs w:val="22"/>
          <w:shd w:val="clear" w:color="auto" w:fill="FFFFFF"/>
        </w:rPr>
        <w:t>learning</w:t>
      </w:r>
      <w:r w:rsidR="00FC62F1" w:rsidRPr="006F6D02">
        <w:rPr>
          <w:rFonts w:ascii="Arial" w:eastAsia="Times New Roman" w:hAnsi="Arial" w:cs="Arial"/>
          <w:color w:val="000000" w:themeColor="text1"/>
          <w:sz w:val="22"/>
          <w:szCs w:val="22"/>
          <w:shd w:val="clear" w:color="auto" w:fill="FFFFFF"/>
        </w:rPr>
        <w:t xml:space="preserve"> we ignore outliers</w:t>
      </w:r>
      <w:r w:rsidR="00CA6A8A" w:rsidRPr="006F6D02">
        <w:rPr>
          <w:rFonts w:ascii="Arial" w:eastAsia="Times New Roman" w:hAnsi="Arial" w:cs="Arial"/>
          <w:color w:val="000000" w:themeColor="text1"/>
          <w:sz w:val="22"/>
          <w:szCs w:val="22"/>
          <w:shd w:val="clear" w:color="auto" w:fill="FFFFFF"/>
        </w:rPr>
        <w:t>; but in fraud detection (like detecting POIs) we pay attention to outliers</w:t>
      </w:r>
      <w:r w:rsidR="00FC62F1" w:rsidRPr="006F6D02">
        <w:rPr>
          <w:rFonts w:ascii="Arial" w:eastAsia="Times New Roman" w:hAnsi="Arial" w:cs="Arial"/>
          <w:color w:val="000000" w:themeColor="text1"/>
          <w:sz w:val="22"/>
          <w:szCs w:val="22"/>
          <w:shd w:val="clear" w:color="auto" w:fill="FFFFFF"/>
        </w:rPr>
        <w:t xml:space="preserve">. </w:t>
      </w:r>
      <w:r w:rsidR="00184A4D" w:rsidRPr="006F6D02">
        <w:rPr>
          <w:rFonts w:ascii="Arial" w:eastAsia="Times New Roman" w:hAnsi="Arial" w:cs="Arial"/>
          <w:color w:val="000000" w:themeColor="text1"/>
          <w:sz w:val="22"/>
          <w:szCs w:val="22"/>
        </w:rPr>
        <w:t xml:space="preserve">In the outlier nano-project we found that biggest Enron outlier </w:t>
      </w:r>
      <w:r w:rsidR="00184A4D" w:rsidRPr="006F6D02">
        <w:rPr>
          <w:rFonts w:ascii="Arial" w:eastAsia="Times New Roman" w:hAnsi="Arial" w:cs="Arial"/>
          <w:color w:val="000000" w:themeColor="text1"/>
          <w:sz w:val="22"/>
          <w:szCs w:val="22"/>
        </w:rPr>
        <w:lastRenderedPageBreak/>
        <w:t>has a dictionary key ‘TOTAL’. It is a Excel quirk so we have remove it from dataset</w:t>
      </w:r>
      <w:r w:rsidR="001B5CF2" w:rsidRPr="006F6D02">
        <w:rPr>
          <w:rFonts w:ascii="Arial" w:eastAsia="Times New Roman" w:hAnsi="Arial" w:cs="Arial"/>
          <w:color w:val="000000" w:themeColor="text1"/>
          <w:sz w:val="22"/>
          <w:szCs w:val="22"/>
        </w:rPr>
        <w:t xml:space="preserve"> using ‘</w:t>
      </w:r>
      <w:r w:rsidR="001B5CF2" w:rsidRPr="006F6D02">
        <w:rPr>
          <w:rFonts w:ascii="Arial" w:eastAsia="Times New Roman" w:hAnsi="Arial" w:cs="Arial"/>
          <w:i/>
          <w:iCs/>
          <w:color w:val="000000" w:themeColor="text1"/>
          <w:sz w:val="22"/>
          <w:szCs w:val="22"/>
          <w:bdr w:val="none" w:sz="0" w:space="0" w:color="auto" w:frame="1"/>
          <w:shd w:val="clear" w:color="auto" w:fill="FFFFFF"/>
        </w:rPr>
        <w:t xml:space="preserve">dictionary.pop( key, 0 )’ </w:t>
      </w:r>
      <w:r w:rsidR="0002581E" w:rsidRPr="006F6D02">
        <w:rPr>
          <w:rFonts w:ascii="Arial" w:eastAsia="Times New Roman" w:hAnsi="Arial" w:cs="Arial"/>
          <w:color w:val="000000" w:themeColor="text1"/>
          <w:sz w:val="22"/>
          <w:szCs w:val="22"/>
        </w:rPr>
        <w:t xml:space="preserve">. There are other outliers, </w:t>
      </w:r>
      <w:r w:rsidR="0002581E" w:rsidRPr="006F6D02">
        <w:rPr>
          <w:rFonts w:ascii="Arial" w:eastAsia="Times New Roman" w:hAnsi="Arial" w:cs="Arial"/>
          <w:color w:val="000000" w:themeColor="text1"/>
          <w:sz w:val="22"/>
          <w:szCs w:val="22"/>
          <w:shd w:val="clear" w:color="auto" w:fill="FFFFFF"/>
        </w:rPr>
        <w:t>two people ‘LAY KENNETH L’ &amp; ‘SKILLING JEFFREY K’ made bonuses of at least 5 million dollars, and a salary of over 1 million dollars. These 2 data points are valid</w:t>
      </w:r>
      <w:r w:rsidR="00CA6A8A" w:rsidRPr="006F6D02">
        <w:rPr>
          <w:rFonts w:ascii="Arial" w:eastAsia="Times New Roman" w:hAnsi="Arial" w:cs="Arial"/>
          <w:color w:val="000000" w:themeColor="text1"/>
          <w:sz w:val="22"/>
          <w:szCs w:val="22"/>
          <w:shd w:val="clear" w:color="auto" w:fill="FFFFFF"/>
        </w:rPr>
        <w:t xml:space="preserve">. </w:t>
      </w:r>
    </w:p>
    <w:p w14:paraId="23A0A05F" w14:textId="54A12F72" w:rsidR="00D32506" w:rsidRPr="00D32506" w:rsidRDefault="00D32506" w:rsidP="00D32506">
      <w:pPr>
        <w:spacing w:before="100" w:beforeAutospacing="1" w:after="100" w:afterAutospacing="1"/>
        <w:rPr>
          <w:rFonts w:eastAsia="Times New Roman" w:cs="Arial"/>
          <w:color w:val="000000" w:themeColor="text1"/>
          <w:sz w:val="22"/>
          <w:szCs w:val="22"/>
        </w:rPr>
      </w:pPr>
    </w:p>
    <w:p w14:paraId="2E1C6D0C" w14:textId="318FB532" w:rsidR="00515417" w:rsidRPr="006F6D02" w:rsidRDefault="00027FBF" w:rsidP="008245D0">
      <w:pPr>
        <w:numPr>
          <w:ilvl w:val="0"/>
          <w:numId w:val="2"/>
        </w:numPr>
        <w:spacing w:before="100" w:beforeAutospacing="1" w:after="100" w:afterAutospacing="1"/>
        <w:rPr>
          <w:rFonts w:ascii="Arial" w:eastAsia="Times New Roman" w:hAnsi="Arial" w:cs="Arial"/>
          <w:color w:val="000000"/>
          <w:sz w:val="22"/>
          <w:szCs w:val="22"/>
        </w:rPr>
      </w:pPr>
      <w:r w:rsidRPr="00027FBF">
        <w:rPr>
          <w:rFonts w:ascii="Arial" w:eastAsia="Times New Roman" w:hAnsi="Arial" w:cs="Arial"/>
          <w:color w:val="000000"/>
          <w:sz w:val="22"/>
          <w:szCs w:val="22"/>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08EC38EC" w14:textId="77777777" w:rsidR="00A30BB3" w:rsidRPr="00E02BCF" w:rsidRDefault="00076528" w:rsidP="001E1310">
      <w:pPr>
        <w:pStyle w:val="p1"/>
        <w:rPr>
          <w:rStyle w:val="s1"/>
          <w:rFonts w:ascii="Arial" w:hAnsi="Arial" w:cs="Arial"/>
          <w:color w:val="000000" w:themeColor="text1"/>
          <w:sz w:val="22"/>
          <w:szCs w:val="22"/>
        </w:rPr>
      </w:pPr>
      <w:r w:rsidRPr="00A345BB">
        <w:rPr>
          <w:rFonts w:ascii="Arial" w:eastAsia="Times New Roman" w:hAnsi="Arial" w:cs="Arial"/>
          <w:b/>
          <w:color w:val="000000" w:themeColor="text1"/>
          <w:sz w:val="22"/>
          <w:szCs w:val="22"/>
          <w:shd w:val="clear" w:color="auto" w:fill="FFFFFF"/>
        </w:rPr>
        <w:t>Feature Addition:</w:t>
      </w:r>
      <w:r w:rsidRPr="00E02BCF">
        <w:rPr>
          <w:rFonts w:ascii="Arial" w:eastAsia="Times New Roman" w:hAnsi="Arial" w:cs="Arial"/>
          <w:color w:val="000000" w:themeColor="text1"/>
          <w:sz w:val="22"/>
          <w:szCs w:val="22"/>
          <w:shd w:val="clear" w:color="auto" w:fill="FFFFFF"/>
        </w:rPr>
        <w:t xml:space="preserve"> W</w:t>
      </w:r>
      <w:r w:rsidR="009E5D9C" w:rsidRPr="00E02BCF">
        <w:rPr>
          <w:rFonts w:ascii="Arial" w:eastAsia="Times New Roman" w:hAnsi="Arial" w:cs="Arial"/>
          <w:color w:val="000000" w:themeColor="text1"/>
          <w:sz w:val="22"/>
          <w:szCs w:val="22"/>
          <w:shd w:val="clear" w:color="auto" w:fill="FFFFFF"/>
        </w:rPr>
        <w:t xml:space="preserve">e know human intuition is </w:t>
      </w:r>
      <w:r w:rsidR="00835DD9" w:rsidRPr="00E02BCF">
        <w:rPr>
          <w:rFonts w:ascii="Arial" w:eastAsia="Times New Roman" w:hAnsi="Arial" w:cs="Arial"/>
          <w:color w:val="000000" w:themeColor="text1"/>
          <w:sz w:val="22"/>
          <w:szCs w:val="22"/>
          <w:shd w:val="clear" w:color="auto" w:fill="FFFFFF"/>
        </w:rPr>
        <w:t>that POIs might have particularly strong email connections between each other.</w:t>
      </w:r>
      <w:r w:rsidR="001F2BA5" w:rsidRPr="00E02BCF">
        <w:rPr>
          <w:rFonts w:ascii="Arial" w:eastAsia="Times New Roman" w:hAnsi="Arial" w:cs="Arial"/>
          <w:color w:val="000000" w:themeColor="text1"/>
          <w:sz w:val="22"/>
          <w:szCs w:val="22"/>
          <w:shd w:val="clear" w:color="auto" w:fill="FFFFFF"/>
        </w:rPr>
        <w:t xml:space="preserve"> In other words, they send each other emails at a higher rate than the people in the population send emails to POI.</w:t>
      </w:r>
      <w:r w:rsidR="001E1310" w:rsidRPr="00E02BCF">
        <w:rPr>
          <w:rFonts w:ascii="Arial" w:eastAsia="Times New Roman" w:hAnsi="Arial" w:cs="Arial"/>
          <w:color w:val="000000" w:themeColor="text1"/>
          <w:sz w:val="22"/>
          <w:szCs w:val="22"/>
          <w:shd w:val="clear" w:color="auto" w:fill="FFFFFF"/>
        </w:rPr>
        <w:t xml:space="preserve"> We already have features </w:t>
      </w:r>
      <w:r w:rsidR="001E1310" w:rsidRPr="00E02BCF">
        <w:rPr>
          <w:rStyle w:val="s1"/>
          <w:rFonts w:ascii="Arial" w:hAnsi="Arial" w:cs="Arial"/>
          <w:color w:val="000000" w:themeColor="text1"/>
          <w:sz w:val="22"/>
          <w:szCs w:val="22"/>
        </w:rPr>
        <w:t xml:space="preserve">'from_this_person_to_poi’ and 'from_poi_to_this_person' features in dataset. </w:t>
      </w:r>
      <w:r w:rsidR="002378AE" w:rsidRPr="00E02BCF">
        <w:rPr>
          <w:rStyle w:val="s1"/>
          <w:rFonts w:ascii="Arial" w:hAnsi="Arial" w:cs="Arial"/>
          <w:color w:val="000000" w:themeColor="text1"/>
          <w:sz w:val="22"/>
          <w:szCs w:val="22"/>
        </w:rPr>
        <w:t xml:space="preserve">From visualization </w:t>
      </w:r>
      <w:r w:rsidRPr="00E02BCF">
        <w:rPr>
          <w:rStyle w:val="s1"/>
          <w:rFonts w:ascii="Arial" w:hAnsi="Arial" w:cs="Arial"/>
          <w:color w:val="000000" w:themeColor="text1"/>
          <w:sz w:val="22"/>
          <w:szCs w:val="22"/>
        </w:rPr>
        <w:t xml:space="preserve">in the Feature Selection mini-project </w:t>
      </w:r>
      <w:r w:rsidR="002378AE" w:rsidRPr="00E02BCF">
        <w:rPr>
          <w:rStyle w:val="s1"/>
          <w:rFonts w:ascii="Arial" w:hAnsi="Arial" w:cs="Arial"/>
          <w:color w:val="000000" w:themeColor="text1"/>
          <w:sz w:val="22"/>
          <w:szCs w:val="22"/>
        </w:rPr>
        <w:t>we have seen that the number of emails from a POI to a given person ('from_poi_to_this_person') is not useful. It is same for number of emails a person sends to a POI ('from_this_person_to_poi’)</w:t>
      </w:r>
      <w:r w:rsidR="0036467B" w:rsidRPr="00E02BCF">
        <w:rPr>
          <w:rStyle w:val="s1"/>
          <w:rFonts w:ascii="Arial" w:hAnsi="Arial" w:cs="Arial"/>
          <w:color w:val="000000" w:themeColor="text1"/>
          <w:sz w:val="22"/>
          <w:szCs w:val="22"/>
        </w:rPr>
        <w:t>. As per the human intuitions we want to scale these features by total number of messages to or from this person.</w:t>
      </w:r>
      <w:r w:rsidR="00732BB0" w:rsidRPr="00E02BCF">
        <w:rPr>
          <w:rStyle w:val="s1"/>
          <w:rFonts w:ascii="Arial" w:hAnsi="Arial" w:cs="Arial"/>
          <w:color w:val="000000" w:themeColor="text1"/>
          <w:sz w:val="22"/>
          <w:szCs w:val="22"/>
        </w:rPr>
        <w:t xml:space="preserve"> </w:t>
      </w:r>
    </w:p>
    <w:p w14:paraId="63D1FA42" w14:textId="77777777" w:rsidR="00A30BB3" w:rsidRPr="00E02BCF" w:rsidRDefault="00732BB0" w:rsidP="001E1310">
      <w:pPr>
        <w:pStyle w:val="p1"/>
        <w:rPr>
          <w:rStyle w:val="s1"/>
          <w:rFonts w:ascii="Arial" w:hAnsi="Arial" w:cs="Arial"/>
          <w:color w:val="000000" w:themeColor="text1"/>
          <w:sz w:val="22"/>
          <w:szCs w:val="22"/>
        </w:rPr>
      </w:pPr>
      <w:r w:rsidRPr="00E02BCF">
        <w:rPr>
          <w:rStyle w:val="s1"/>
          <w:rFonts w:ascii="Arial" w:hAnsi="Arial" w:cs="Arial"/>
          <w:color w:val="000000" w:themeColor="text1"/>
          <w:sz w:val="22"/>
          <w:szCs w:val="22"/>
        </w:rPr>
        <w:t>We have added 2 new features</w:t>
      </w:r>
      <w:r w:rsidR="00A30BB3" w:rsidRPr="00E02BCF">
        <w:rPr>
          <w:rStyle w:val="s1"/>
          <w:rFonts w:ascii="Arial" w:hAnsi="Arial" w:cs="Arial"/>
          <w:color w:val="000000" w:themeColor="text1"/>
          <w:sz w:val="22"/>
          <w:szCs w:val="22"/>
        </w:rPr>
        <w:t>:</w:t>
      </w:r>
      <w:r w:rsidRPr="00E02BCF">
        <w:rPr>
          <w:rStyle w:val="s1"/>
          <w:rFonts w:ascii="Arial" w:hAnsi="Arial" w:cs="Arial"/>
          <w:color w:val="000000" w:themeColor="text1"/>
          <w:sz w:val="22"/>
          <w:szCs w:val="22"/>
        </w:rPr>
        <w:t xml:space="preserve"> </w:t>
      </w:r>
    </w:p>
    <w:p w14:paraId="7830175E" w14:textId="3FBAE1C7" w:rsidR="001E1310" w:rsidRPr="00E02BCF" w:rsidRDefault="00A30BB3" w:rsidP="001E1310">
      <w:pPr>
        <w:pStyle w:val="p1"/>
        <w:rPr>
          <w:rStyle w:val="s1"/>
          <w:rFonts w:ascii="Arial" w:hAnsi="Arial" w:cs="Arial"/>
          <w:color w:val="000000" w:themeColor="text1"/>
          <w:sz w:val="22"/>
          <w:szCs w:val="22"/>
        </w:rPr>
      </w:pPr>
      <w:r w:rsidRPr="00E02BCF">
        <w:rPr>
          <w:rStyle w:val="s1"/>
          <w:rFonts w:ascii="Arial" w:hAnsi="Arial" w:cs="Arial"/>
          <w:color w:val="000000" w:themeColor="text1"/>
          <w:sz w:val="22"/>
          <w:szCs w:val="22"/>
        </w:rPr>
        <w:t xml:space="preserve">      </w:t>
      </w:r>
      <w:r w:rsidR="00732BB0" w:rsidRPr="00E02BCF">
        <w:rPr>
          <w:rStyle w:val="s1"/>
          <w:rFonts w:ascii="Arial" w:hAnsi="Arial" w:cs="Arial"/>
          <w:color w:val="000000" w:themeColor="text1"/>
          <w:sz w:val="22"/>
          <w:szCs w:val="22"/>
        </w:rPr>
        <w:t>‘</w:t>
      </w:r>
      <w:r w:rsidRPr="00E02BCF">
        <w:rPr>
          <w:rStyle w:val="s1"/>
          <w:rFonts w:ascii="Arial" w:hAnsi="Arial" w:cs="Arial"/>
          <w:color w:val="000000" w:themeColor="text1"/>
          <w:sz w:val="22"/>
          <w:szCs w:val="22"/>
        </w:rPr>
        <w:t>fraction_from_poi_to_this_person’</w:t>
      </w:r>
    </w:p>
    <w:p w14:paraId="7F745D5D" w14:textId="3F539AC2" w:rsidR="00A30BB3" w:rsidRPr="00E02BCF" w:rsidRDefault="00A30BB3" w:rsidP="001E1310">
      <w:pPr>
        <w:pStyle w:val="p1"/>
        <w:rPr>
          <w:rStyle w:val="s1"/>
          <w:rFonts w:ascii="Arial" w:hAnsi="Arial" w:cs="Arial"/>
          <w:color w:val="000000" w:themeColor="text1"/>
          <w:sz w:val="22"/>
          <w:szCs w:val="22"/>
        </w:rPr>
      </w:pPr>
      <w:r w:rsidRPr="00E02BCF">
        <w:rPr>
          <w:rStyle w:val="s1"/>
          <w:rFonts w:ascii="Arial" w:hAnsi="Arial" w:cs="Arial"/>
          <w:color w:val="000000" w:themeColor="text1"/>
          <w:sz w:val="22"/>
          <w:szCs w:val="22"/>
        </w:rPr>
        <w:t xml:space="preserve">      </w:t>
      </w:r>
      <w:r w:rsidR="008C0D07" w:rsidRPr="00E02BCF">
        <w:rPr>
          <w:rStyle w:val="s1"/>
          <w:rFonts w:ascii="Arial" w:hAnsi="Arial" w:cs="Arial"/>
          <w:color w:val="000000" w:themeColor="text1"/>
          <w:sz w:val="22"/>
          <w:szCs w:val="22"/>
        </w:rPr>
        <w:t>‘fraction_</w:t>
      </w:r>
      <w:r w:rsidR="007044FE" w:rsidRPr="00E02BCF">
        <w:rPr>
          <w:rStyle w:val="s1"/>
          <w:rFonts w:ascii="Arial" w:hAnsi="Arial" w:cs="Arial"/>
          <w:color w:val="000000" w:themeColor="text1"/>
          <w:sz w:val="22"/>
          <w:szCs w:val="22"/>
        </w:rPr>
        <w:t xml:space="preserve">from_this_person_to_poi </w:t>
      </w:r>
      <w:r w:rsidR="008C0D07" w:rsidRPr="00E02BCF">
        <w:rPr>
          <w:rStyle w:val="s1"/>
          <w:rFonts w:ascii="Arial" w:hAnsi="Arial" w:cs="Arial"/>
          <w:color w:val="000000" w:themeColor="text1"/>
          <w:sz w:val="22"/>
          <w:szCs w:val="22"/>
        </w:rPr>
        <w:t>'</w:t>
      </w:r>
    </w:p>
    <w:p w14:paraId="10A1C559" w14:textId="291CA021" w:rsidR="008C0D07" w:rsidRPr="00E02BCF" w:rsidRDefault="008C0D07" w:rsidP="001E1310">
      <w:pPr>
        <w:pStyle w:val="p1"/>
        <w:rPr>
          <w:rStyle w:val="s1"/>
          <w:rFonts w:ascii="Arial" w:hAnsi="Arial" w:cs="Arial"/>
          <w:color w:val="000000" w:themeColor="text1"/>
          <w:sz w:val="22"/>
          <w:szCs w:val="22"/>
        </w:rPr>
      </w:pPr>
      <w:r w:rsidRPr="00E02BCF">
        <w:rPr>
          <w:rStyle w:val="s1"/>
          <w:rFonts w:ascii="Arial" w:hAnsi="Arial" w:cs="Arial"/>
          <w:color w:val="000000" w:themeColor="text1"/>
          <w:sz w:val="22"/>
          <w:szCs w:val="22"/>
        </w:rPr>
        <w:t>We have dropped 4 features:</w:t>
      </w:r>
    </w:p>
    <w:p w14:paraId="03E82534" w14:textId="72D3BB49" w:rsidR="007044FE" w:rsidRPr="002E148A" w:rsidRDefault="007044FE" w:rsidP="001E1310">
      <w:pPr>
        <w:pStyle w:val="p1"/>
        <w:rPr>
          <w:ins w:id="0" w:author="Anupam Chakraborty" w:date="2017-05-08T23:52:00Z"/>
          <w:rStyle w:val="s1"/>
          <w:rFonts w:ascii="Arial" w:hAnsi="Arial" w:cs="Arial"/>
          <w:color w:val="000000" w:themeColor="text1"/>
          <w:sz w:val="22"/>
          <w:szCs w:val="22"/>
        </w:rPr>
      </w:pPr>
      <w:r w:rsidRPr="002E148A">
        <w:rPr>
          <w:rStyle w:val="s1"/>
          <w:rFonts w:ascii="Arial" w:hAnsi="Arial" w:cs="Arial"/>
          <w:color w:val="000000" w:themeColor="text1"/>
          <w:sz w:val="22"/>
          <w:szCs w:val="22"/>
        </w:rPr>
        <w:t>‘from_poi_to_this_person’, ‘from_this_person_to_poi', ‘to_messages’, ‘from_messages’</w:t>
      </w:r>
    </w:p>
    <w:p w14:paraId="014B40D8" w14:textId="77777777" w:rsidR="00B36E0A" w:rsidRPr="00337AC4" w:rsidRDefault="00B36E0A" w:rsidP="001E1310">
      <w:pPr>
        <w:pStyle w:val="p1"/>
        <w:rPr>
          <w:ins w:id="1" w:author="Anupam Chakraborty" w:date="2017-05-08T23:52:00Z"/>
          <w:rStyle w:val="s1"/>
          <w:rFonts w:ascii="Arial" w:hAnsi="Arial" w:cs="Arial"/>
          <w:color w:val="000000" w:themeColor="text1"/>
          <w:sz w:val="22"/>
          <w:szCs w:val="22"/>
        </w:rPr>
      </w:pPr>
    </w:p>
    <w:p w14:paraId="27F77D49" w14:textId="64A6485F" w:rsidR="003B4D46" w:rsidRPr="00CD32C2" w:rsidRDefault="003B4D46" w:rsidP="003B4D46">
      <w:pPr>
        <w:rPr>
          <w:ins w:id="2" w:author="Anupam Chakraborty" w:date="2017-05-08T23:54:00Z"/>
          <w:rFonts w:ascii="Arial" w:eastAsia="Times New Roman" w:hAnsi="Arial" w:cs="Arial"/>
          <w:color w:val="000000" w:themeColor="text1"/>
          <w:sz w:val="22"/>
          <w:szCs w:val="22"/>
          <w:shd w:val="clear" w:color="auto" w:fill="FFFFFF"/>
          <w:rPrChange w:id="3" w:author="Anupam Chakraborty" w:date="2017-05-10T00:15:00Z">
            <w:rPr>
              <w:ins w:id="4" w:author="Anupam Chakraborty" w:date="2017-05-08T23:54:00Z"/>
              <w:rFonts w:ascii="Helvetica" w:eastAsia="Times New Roman" w:hAnsi="Helvetica"/>
              <w:color w:val="58646D"/>
              <w:sz w:val="21"/>
              <w:szCs w:val="21"/>
              <w:shd w:val="clear" w:color="auto" w:fill="FFFFFF"/>
            </w:rPr>
          </w:rPrChange>
        </w:rPr>
      </w:pPr>
      <w:ins w:id="5" w:author="Anupam Chakraborty" w:date="2017-05-08T23:52:00Z">
        <w:r w:rsidRPr="00CD32C2">
          <w:rPr>
            <w:rStyle w:val="s1"/>
            <w:rFonts w:ascii="Arial" w:hAnsi="Arial" w:cs="Arial"/>
            <w:color w:val="000000" w:themeColor="text1"/>
            <w:sz w:val="22"/>
            <w:szCs w:val="22"/>
          </w:rPr>
          <w:t>To measure the impact</w:t>
        </w:r>
        <w:r w:rsidR="00B36E0A" w:rsidRPr="00CD32C2">
          <w:rPr>
            <w:rStyle w:val="s1"/>
            <w:rFonts w:ascii="Arial" w:hAnsi="Arial" w:cs="Arial"/>
            <w:color w:val="000000" w:themeColor="text1"/>
            <w:sz w:val="22"/>
            <w:szCs w:val="22"/>
          </w:rPr>
          <w:t xml:space="preserve"> of the new feature</w:t>
        </w:r>
      </w:ins>
      <w:ins w:id="6" w:author="Anupam Chakraborty" w:date="2017-05-08T23:53:00Z">
        <w:r w:rsidRPr="00CD32C2">
          <w:rPr>
            <w:rStyle w:val="s1"/>
            <w:rFonts w:ascii="Arial" w:hAnsi="Arial" w:cs="Arial"/>
            <w:color w:val="000000" w:themeColor="text1"/>
            <w:sz w:val="22"/>
            <w:szCs w:val="22"/>
          </w:rPr>
          <w:t xml:space="preserve">; I calculated </w:t>
        </w:r>
        <w:r w:rsidRPr="00CD32C2">
          <w:rPr>
            <w:rFonts w:ascii="Arial" w:eastAsia="Times New Roman" w:hAnsi="Arial" w:cs="Arial"/>
            <w:color w:val="000000" w:themeColor="text1"/>
            <w:sz w:val="22"/>
            <w:szCs w:val="22"/>
            <w:shd w:val="clear" w:color="auto" w:fill="FFFFFF"/>
            <w:rPrChange w:id="7" w:author="Anupam Chakraborty" w:date="2017-05-10T00:15:00Z">
              <w:rPr>
                <w:rFonts w:ascii="Helvetica" w:eastAsia="Times New Roman" w:hAnsi="Helvetica"/>
                <w:color w:val="58646D"/>
                <w:sz w:val="21"/>
                <w:szCs w:val="21"/>
                <w:shd w:val="clear" w:color="auto" w:fill="FFFFFF"/>
              </w:rPr>
            </w:rPrChange>
          </w:rPr>
          <w:t>features' scores for the original feature set and then compare them with the scores obtained by the dataset with the new features</w:t>
        </w:r>
      </w:ins>
      <w:ins w:id="8" w:author="Anupam Chakraborty" w:date="2017-05-08T23:54:00Z">
        <w:r w:rsidRPr="00CD32C2">
          <w:rPr>
            <w:rFonts w:ascii="Arial" w:eastAsia="Times New Roman" w:hAnsi="Arial" w:cs="Arial"/>
            <w:color w:val="000000" w:themeColor="text1"/>
            <w:sz w:val="22"/>
            <w:szCs w:val="22"/>
            <w:shd w:val="clear" w:color="auto" w:fill="FFFFFF"/>
            <w:rPrChange w:id="9" w:author="Anupam Chakraborty" w:date="2017-05-10T00:15:00Z">
              <w:rPr>
                <w:rFonts w:ascii="Helvetica" w:eastAsia="Times New Roman" w:hAnsi="Helvetica"/>
                <w:color w:val="58646D"/>
                <w:sz w:val="21"/>
                <w:szCs w:val="21"/>
                <w:shd w:val="clear" w:color="auto" w:fill="FFFFFF"/>
              </w:rPr>
            </w:rPrChange>
          </w:rPr>
          <w:t>.</w:t>
        </w:r>
      </w:ins>
    </w:p>
    <w:p w14:paraId="22DF1E9E" w14:textId="77777777" w:rsidR="003B4D46" w:rsidRPr="00CD32C2" w:rsidRDefault="003B4D46" w:rsidP="003B4D46">
      <w:pPr>
        <w:rPr>
          <w:ins w:id="10" w:author="Anupam Chakraborty" w:date="2017-05-08T23:54:00Z"/>
          <w:rFonts w:ascii="Arial" w:eastAsia="Times New Roman" w:hAnsi="Arial" w:cs="Arial"/>
          <w:color w:val="000000" w:themeColor="text1"/>
          <w:sz w:val="22"/>
          <w:szCs w:val="22"/>
          <w:shd w:val="clear" w:color="auto" w:fill="FFFFFF"/>
          <w:rPrChange w:id="11" w:author="Anupam Chakraborty" w:date="2017-05-10T00:15:00Z">
            <w:rPr>
              <w:ins w:id="12" w:author="Anupam Chakraborty" w:date="2017-05-08T23:54:00Z"/>
              <w:rFonts w:ascii="Helvetica" w:eastAsia="Times New Roman" w:hAnsi="Helvetica"/>
              <w:color w:val="58646D"/>
              <w:sz w:val="21"/>
              <w:szCs w:val="21"/>
              <w:shd w:val="clear" w:color="auto" w:fill="FFFFFF"/>
            </w:rPr>
          </w:rPrChange>
        </w:rPr>
      </w:pPr>
    </w:p>
    <w:p w14:paraId="781434E4" w14:textId="788326DB" w:rsidR="003B4D46" w:rsidRPr="00CD32C2" w:rsidRDefault="003B4D46" w:rsidP="003B4D46">
      <w:pPr>
        <w:rPr>
          <w:ins w:id="13" w:author="Anupam Chakraborty" w:date="2017-05-08T23:57:00Z"/>
          <w:rStyle w:val="Strong"/>
          <w:rFonts w:ascii="Arial" w:eastAsia="Times New Roman" w:hAnsi="Arial" w:cs="Arial"/>
          <w:color w:val="000000" w:themeColor="text1"/>
          <w:sz w:val="22"/>
          <w:szCs w:val="22"/>
          <w:shd w:val="clear" w:color="auto" w:fill="FFFFFF"/>
          <w:rPrChange w:id="14" w:author="Anupam Chakraborty" w:date="2017-05-10T00:15:00Z">
            <w:rPr>
              <w:ins w:id="15" w:author="Anupam Chakraborty" w:date="2017-05-08T23:57:00Z"/>
              <w:rStyle w:val="Strong"/>
              <w:rFonts w:ascii="Arial" w:eastAsia="Times New Roman" w:hAnsi="Arial" w:cs="Arial"/>
              <w:b w:val="0"/>
              <w:color w:val="1D1F22"/>
              <w:sz w:val="22"/>
              <w:szCs w:val="22"/>
              <w:shd w:val="clear" w:color="auto" w:fill="FFFFFF"/>
            </w:rPr>
          </w:rPrChange>
        </w:rPr>
      </w:pPr>
      <w:ins w:id="16" w:author="Anupam Chakraborty" w:date="2017-05-08T23:54:00Z">
        <w:r w:rsidRPr="00CD32C2">
          <w:rPr>
            <w:rFonts w:ascii="Arial" w:eastAsia="Times New Roman" w:hAnsi="Arial" w:cs="Arial"/>
            <w:b/>
            <w:color w:val="000000" w:themeColor="text1"/>
            <w:sz w:val="22"/>
            <w:szCs w:val="22"/>
            <w:shd w:val="clear" w:color="auto" w:fill="FFFFFF"/>
            <w:rPrChange w:id="17" w:author="Anupam Chakraborty" w:date="2017-05-10T00:15:00Z">
              <w:rPr>
                <w:rFonts w:ascii="Helvetica" w:eastAsia="Times New Roman" w:hAnsi="Helvetica"/>
                <w:b/>
                <w:bCs/>
                <w:color w:val="58646D"/>
                <w:sz w:val="21"/>
                <w:szCs w:val="21"/>
                <w:shd w:val="clear" w:color="auto" w:fill="FFFFFF"/>
              </w:rPr>
            </w:rPrChange>
          </w:rPr>
          <w:t>I used DecisionTreeClassifier() to train dataset &amp; measure feature importance using it</w:t>
        </w:r>
      </w:ins>
      <w:ins w:id="18" w:author="Anupam Chakraborty" w:date="2017-05-08T23:56:00Z">
        <w:r w:rsidRPr="00CD32C2">
          <w:rPr>
            <w:rFonts w:ascii="Arial" w:eastAsia="Times New Roman" w:hAnsi="Arial" w:cs="Arial"/>
            <w:b/>
            <w:color w:val="000000" w:themeColor="text1"/>
            <w:sz w:val="22"/>
            <w:szCs w:val="22"/>
            <w:shd w:val="clear" w:color="auto" w:fill="FFFFFF"/>
            <w:rPrChange w:id="19" w:author="Anupam Chakraborty" w:date="2017-05-10T00:15:00Z">
              <w:rPr>
                <w:rFonts w:ascii="Helvetica" w:eastAsia="Times New Roman" w:hAnsi="Helvetica"/>
                <w:color w:val="58646D"/>
                <w:sz w:val="21"/>
                <w:szCs w:val="21"/>
                <w:shd w:val="clear" w:color="auto" w:fill="FFFFFF"/>
              </w:rPr>
            </w:rPrChange>
          </w:rPr>
          <w:t xml:space="preserve">’s attribute </w:t>
        </w:r>
        <w:r w:rsidRPr="00CD32C2">
          <w:rPr>
            <w:rStyle w:val="Strong"/>
            <w:rFonts w:ascii="Arial" w:eastAsia="Times New Roman" w:hAnsi="Arial" w:cs="Arial"/>
            <w:color w:val="000000" w:themeColor="text1"/>
            <w:sz w:val="22"/>
            <w:szCs w:val="22"/>
            <w:shd w:val="clear" w:color="auto" w:fill="FFFFFF"/>
            <w:rPrChange w:id="20" w:author="Anupam Chakraborty" w:date="2017-05-10T00:15:00Z">
              <w:rPr>
                <w:rStyle w:val="Strong"/>
                <w:rFonts w:ascii="Helvetica" w:eastAsia="Times New Roman" w:hAnsi="Helvetica"/>
                <w:color w:val="1D1F22"/>
                <w:sz w:val="22"/>
                <w:szCs w:val="22"/>
                <w:shd w:val="clear" w:color="auto" w:fill="FFFFFF"/>
              </w:rPr>
            </w:rPrChange>
          </w:rPr>
          <w:t>feature_importances_</w:t>
        </w:r>
      </w:ins>
      <w:ins w:id="21" w:author="Anupam Chakraborty" w:date="2017-05-08T23:57:00Z">
        <w:r w:rsidRPr="00CD32C2">
          <w:rPr>
            <w:rStyle w:val="Strong"/>
            <w:rFonts w:ascii="Arial" w:eastAsia="Times New Roman" w:hAnsi="Arial" w:cs="Arial"/>
            <w:color w:val="000000" w:themeColor="text1"/>
            <w:sz w:val="22"/>
            <w:szCs w:val="22"/>
            <w:shd w:val="clear" w:color="auto" w:fill="FFFFFF"/>
            <w:rPrChange w:id="22" w:author="Anupam Chakraborty" w:date="2017-05-10T00:15:00Z">
              <w:rPr>
                <w:rStyle w:val="Strong"/>
                <w:rFonts w:ascii="Arial" w:eastAsia="Times New Roman" w:hAnsi="Arial" w:cs="Arial"/>
                <w:b w:val="0"/>
                <w:color w:val="1D1F22"/>
                <w:sz w:val="22"/>
                <w:szCs w:val="22"/>
                <w:shd w:val="clear" w:color="auto" w:fill="FFFFFF"/>
              </w:rPr>
            </w:rPrChange>
          </w:rPr>
          <w:t>:</w:t>
        </w:r>
      </w:ins>
    </w:p>
    <w:p w14:paraId="3A3E0644" w14:textId="77777777" w:rsidR="003B4D46" w:rsidRPr="00CD32C2" w:rsidRDefault="003B4D46" w:rsidP="003B4D46">
      <w:pPr>
        <w:rPr>
          <w:ins w:id="23" w:author="Anupam Chakraborty" w:date="2017-05-08T23:57:00Z"/>
          <w:rStyle w:val="Strong"/>
          <w:rFonts w:ascii="Arial" w:eastAsia="Times New Roman" w:hAnsi="Arial" w:cs="Arial"/>
          <w:b w:val="0"/>
          <w:color w:val="000000" w:themeColor="text1"/>
          <w:sz w:val="22"/>
          <w:szCs w:val="22"/>
          <w:shd w:val="clear" w:color="auto" w:fill="FFFFFF"/>
          <w:rPrChange w:id="24" w:author="Anupam Chakraborty" w:date="2017-05-10T00:15:00Z">
            <w:rPr>
              <w:ins w:id="25" w:author="Anupam Chakraborty" w:date="2017-05-08T23:57:00Z"/>
              <w:rStyle w:val="Strong"/>
              <w:rFonts w:ascii="Arial" w:eastAsia="Times New Roman" w:hAnsi="Arial" w:cs="Arial"/>
              <w:b w:val="0"/>
              <w:color w:val="1D1F22"/>
              <w:sz w:val="22"/>
              <w:szCs w:val="22"/>
              <w:shd w:val="clear" w:color="auto" w:fill="FFFFFF"/>
            </w:rPr>
          </w:rPrChange>
        </w:rPr>
      </w:pPr>
    </w:p>
    <w:p w14:paraId="2CFF9F8A" w14:textId="77777777" w:rsidR="003B4D46" w:rsidRPr="00CD32C2" w:rsidRDefault="003B4D46">
      <w:pPr>
        <w:pStyle w:val="p1"/>
        <w:ind w:left="720"/>
        <w:rPr>
          <w:ins w:id="26" w:author="Anupam Chakraborty" w:date="2017-05-08T23:57:00Z"/>
          <w:rFonts w:ascii="Arial" w:hAnsi="Arial" w:cs="Arial"/>
          <w:color w:val="000000" w:themeColor="text1"/>
          <w:sz w:val="22"/>
          <w:szCs w:val="22"/>
          <w:rPrChange w:id="27" w:author="Anupam Chakraborty" w:date="2017-05-10T00:15:00Z">
            <w:rPr>
              <w:ins w:id="28" w:author="Anupam Chakraborty" w:date="2017-05-08T23:57:00Z"/>
            </w:rPr>
          </w:rPrChange>
        </w:rPr>
        <w:pPrChange w:id="29" w:author="Anupam Chakraborty" w:date="2017-05-09T00:08:00Z">
          <w:pPr>
            <w:pStyle w:val="p1"/>
          </w:pPr>
        </w:pPrChange>
      </w:pPr>
      <w:ins w:id="30" w:author="Anupam Chakraborty" w:date="2017-05-08T23:57:00Z">
        <w:r w:rsidRPr="00CD32C2">
          <w:rPr>
            <w:rStyle w:val="s1"/>
            <w:rFonts w:ascii="Arial" w:hAnsi="Arial" w:cs="Arial"/>
            <w:color w:val="000000" w:themeColor="text1"/>
            <w:sz w:val="22"/>
            <w:szCs w:val="22"/>
            <w:rPrChange w:id="31" w:author="Anupam Chakraborty" w:date="2017-05-10T00:15:00Z">
              <w:rPr>
                <w:rStyle w:val="s1"/>
              </w:rPr>
            </w:rPrChange>
          </w:rPr>
          <w:t>clf = DecisionTreeClassifier()</w:t>
        </w:r>
      </w:ins>
    </w:p>
    <w:p w14:paraId="7DE596A9" w14:textId="77777777" w:rsidR="003B4D46" w:rsidRPr="00CD32C2" w:rsidRDefault="003B4D46">
      <w:pPr>
        <w:pStyle w:val="p1"/>
        <w:ind w:left="720"/>
        <w:rPr>
          <w:ins w:id="32" w:author="Anupam Chakraborty" w:date="2017-05-08T23:57:00Z"/>
          <w:rFonts w:ascii="Arial" w:hAnsi="Arial" w:cs="Arial"/>
          <w:color w:val="000000" w:themeColor="text1"/>
          <w:sz w:val="22"/>
          <w:szCs w:val="22"/>
          <w:rPrChange w:id="33" w:author="Anupam Chakraborty" w:date="2017-05-10T00:15:00Z">
            <w:rPr>
              <w:ins w:id="34" w:author="Anupam Chakraborty" w:date="2017-05-08T23:57:00Z"/>
            </w:rPr>
          </w:rPrChange>
        </w:rPr>
        <w:pPrChange w:id="35" w:author="Anupam Chakraborty" w:date="2017-05-09T00:08:00Z">
          <w:pPr>
            <w:pStyle w:val="p1"/>
          </w:pPr>
        </w:pPrChange>
      </w:pPr>
      <w:ins w:id="36" w:author="Anupam Chakraborty" w:date="2017-05-08T23:57:00Z">
        <w:r w:rsidRPr="00CD32C2">
          <w:rPr>
            <w:rStyle w:val="s1"/>
            <w:rFonts w:ascii="Arial" w:hAnsi="Arial" w:cs="Arial"/>
            <w:color w:val="000000" w:themeColor="text1"/>
            <w:sz w:val="22"/>
            <w:szCs w:val="22"/>
            <w:rPrChange w:id="37" w:author="Anupam Chakraborty" w:date="2017-05-10T00:15:00Z">
              <w:rPr>
                <w:rStyle w:val="s1"/>
              </w:rPr>
            </w:rPrChange>
          </w:rPr>
          <w:t>clf = clf.fit(features, labels)</w:t>
        </w:r>
      </w:ins>
    </w:p>
    <w:p w14:paraId="3908BAE3" w14:textId="77777777" w:rsidR="003B4D46" w:rsidRPr="00CD32C2" w:rsidRDefault="003B4D46">
      <w:pPr>
        <w:pStyle w:val="p1"/>
        <w:ind w:left="720"/>
        <w:rPr>
          <w:ins w:id="38" w:author="Anupam Chakraborty" w:date="2017-05-08T23:57:00Z"/>
          <w:rFonts w:ascii="Arial" w:hAnsi="Arial" w:cs="Arial"/>
          <w:color w:val="000000" w:themeColor="text1"/>
          <w:sz w:val="22"/>
          <w:szCs w:val="22"/>
          <w:rPrChange w:id="39" w:author="Anupam Chakraborty" w:date="2017-05-10T00:15:00Z">
            <w:rPr>
              <w:ins w:id="40" w:author="Anupam Chakraborty" w:date="2017-05-08T23:57:00Z"/>
            </w:rPr>
          </w:rPrChange>
        </w:rPr>
        <w:pPrChange w:id="41" w:author="Anupam Chakraborty" w:date="2017-05-09T00:08:00Z">
          <w:pPr>
            <w:pStyle w:val="p1"/>
          </w:pPr>
        </w:pPrChange>
      </w:pPr>
      <w:ins w:id="42" w:author="Anupam Chakraborty" w:date="2017-05-08T23:57:00Z">
        <w:r w:rsidRPr="00CD32C2">
          <w:rPr>
            <w:rStyle w:val="s1"/>
            <w:rFonts w:ascii="Arial" w:hAnsi="Arial" w:cs="Arial"/>
            <w:color w:val="000000" w:themeColor="text1"/>
            <w:sz w:val="22"/>
            <w:szCs w:val="22"/>
            <w:rPrChange w:id="43" w:author="Anupam Chakraborty" w:date="2017-05-10T00:15:00Z">
              <w:rPr>
                <w:rStyle w:val="s1"/>
              </w:rPr>
            </w:rPrChange>
          </w:rPr>
          <w:t>print "feature_list:",features_list</w:t>
        </w:r>
      </w:ins>
    </w:p>
    <w:p w14:paraId="1EF6769A" w14:textId="514EDABB" w:rsidR="003B4D46" w:rsidRPr="00CD32C2" w:rsidRDefault="003B4D46">
      <w:pPr>
        <w:pStyle w:val="p1"/>
        <w:ind w:left="720"/>
        <w:rPr>
          <w:ins w:id="44" w:author="Anupam Chakraborty" w:date="2017-05-08T23:57:00Z"/>
          <w:rFonts w:ascii="Arial" w:hAnsi="Arial" w:cs="Arial"/>
          <w:color w:val="000000" w:themeColor="text1"/>
          <w:sz w:val="22"/>
          <w:szCs w:val="22"/>
          <w:rPrChange w:id="45" w:author="Anupam Chakraborty" w:date="2017-05-10T00:15:00Z">
            <w:rPr>
              <w:ins w:id="46" w:author="Anupam Chakraborty" w:date="2017-05-08T23:57:00Z"/>
            </w:rPr>
          </w:rPrChange>
        </w:rPr>
        <w:pPrChange w:id="47" w:author="Anupam Chakraborty" w:date="2017-05-09T00:08:00Z">
          <w:pPr>
            <w:pStyle w:val="p1"/>
          </w:pPr>
        </w:pPrChange>
      </w:pPr>
      <w:ins w:id="48" w:author="Anupam Chakraborty" w:date="2017-05-08T23:57:00Z">
        <w:r w:rsidRPr="00CD32C2">
          <w:rPr>
            <w:rStyle w:val="s1"/>
            <w:rFonts w:ascii="Arial" w:hAnsi="Arial" w:cs="Arial"/>
            <w:color w:val="000000" w:themeColor="text1"/>
            <w:sz w:val="22"/>
            <w:szCs w:val="22"/>
            <w:rPrChange w:id="49" w:author="Anupam Chakraborty" w:date="2017-05-10T00:15:00Z">
              <w:rPr>
                <w:rStyle w:val="s1"/>
              </w:rPr>
            </w:rPrChange>
          </w:rPr>
          <w:t>pr</w:t>
        </w:r>
        <w:r w:rsidR="002E148A" w:rsidRPr="00CD32C2">
          <w:rPr>
            <w:rStyle w:val="s1"/>
            <w:rFonts w:ascii="Arial" w:hAnsi="Arial" w:cs="Arial"/>
            <w:color w:val="000000" w:themeColor="text1"/>
            <w:sz w:val="22"/>
            <w:szCs w:val="22"/>
            <w:rPrChange w:id="50" w:author="Anupam Chakraborty" w:date="2017-05-10T00:15:00Z">
              <w:rPr>
                <w:rStyle w:val="s1"/>
              </w:rPr>
            </w:rPrChange>
          </w:rPr>
          <w:t>int "feature_importances_</w:t>
        </w:r>
        <w:r w:rsidRPr="00CD32C2">
          <w:rPr>
            <w:rStyle w:val="s1"/>
            <w:rFonts w:ascii="Arial" w:hAnsi="Arial" w:cs="Arial"/>
            <w:color w:val="000000" w:themeColor="text1"/>
            <w:sz w:val="22"/>
            <w:szCs w:val="22"/>
            <w:rPrChange w:id="51" w:author="Anupam Chakraborty" w:date="2017-05-10T00:15:00Z">
              <w:rPr>
                <w:rStyle w:val="s1"/>
              </w:rPr>
            </w:rPrChange>
          </w:rPr>
          <w:t>:",clf.feature_importances_</w:t>
        </w:r>
      </w:ins>
    </w:p>
    <w:p w14:paraId="6E5BADE0" w14:textId="77777777" w:rsidR="003B4D46" w:rsidRPr="00CD32C2" w:rsidRDefault="003B4D46" w:rsidP="003B4D46">
      <w:pPr>
        <w:rPr>
          <w:ins w:id="52" w:author="Anupam Chakraborty" w:date="2017-05-08T23:58:00Z"/>
          <w:rFonts w:ascii="Arial" w:eastAsia="Times New Roman" w:hAnsi="Arial" w:cs="Arial"/>
          <w:color w:val="000000" w:themeColor="text1"/>
          <w:sz w:val="22"/>
          <w:szCs w:val="22"/>
          <w:rPrChange w:id="53" w:author="Anupam Chakraborty" w:date="2017-05-10T00:15:00Z">
            <w:rPr>
              <w:ins w:id="54" w:author="Anupam Chakraborty" w:date="2017-05-08T23:58:00Z"/>
              <w:rFonts w:ascii="Arial" w:eastAsia="Times New Roman" w:hAnsi="Arial" w:cs="Arial"/>
              <w:sz w:val="22"/>
              <w:szCs w:val="22"/>
            </w:rPr>
          </w:rPrChange>
        </w:rPr>
      </w:pPr>
    </w:p>
    <w:p w14:paraId="7030A724" w14:textId="53C4BD0A" w:rsidR="003B4D46" w:rsidRPr="00CD32C2" w:rsidRDefault="003B4D46" w:rsidP="003B4D46">
      <w:pPr>
        <w:rPr>
          <w:ins w:id="55" w:author="Anupam Chakraborty" w:date="2017-05-08T23:58:00Z"/>
          <w:rFonts w:ascii="Arial" w:eastAsia="Times New Roman" w:hAnsi="Arial" w:cs="Arial"/>
          <w:color w:val="000000" w:themeColor="text1"/>
          <w:sz w:val="22"/>
          <w:szCs w:val="22"/>
          <w:rPrChange w:id="56" w:author="Anupam Chakraborty" w:date="2017-05-10T00:15:00Z">
            <w:rPr>
              <w:ins w:id="57" w:author="Anupam Chakraborty" w:date="2017-05-08T23:58:00Z"/>
              <w:rFonts w:ascii="Arial" w:eastAsia="Times New Roman" w:hAnsi="Arial" w:cs="Arial"/>
              <w:sz w:val="22"/>
              <w:szCs w:val="22"/>
            </w:rPr>
          </w:rPrChange>
        </w:rPr>
      </w:pPr>
      <w:ins w:id="58" w:author="Anupam Chakraborty" w:date="2017-05-08T23:58:00Z">
        <w:r w:rsidRPr="00CD32C2">
          <w:rPr>
            <w:rFonts w:ascii="Arial" w:eastAsia="Times New Roman" w:hAnsi="Arial" w:cs="Arial"/>
            <w:color w:val="000000" w:themeColor="text1"/>
            <w:sz w:val="22"/>
            <w:szCs w:val="22"/>
            <w:rPrChange w:id="59" w:author="Anupam Chakraborty" w:date="2017-05-10T00:15:00Z">
              <w:rPr>
                <w:rFonts w:ascii="Arial" w:eastAsia="Times New Roman" w:hAnsi="Arial" w:cs="Arial"/>
                <w:sz w:val="22"/>
                <w:szCs w:val="22"/>
              </w:rPr>
            </w:rPrChange>
          </w:rPr>
          <w:t>The importance of the old features are following:</w:t>
        </w:r>
      </w:ins>
    </w:p>
    <w:p w14:paraId="2F66D067" w14:textId="2D5D0C31" w:rsidR="002E148A" w:rsidRPr="00CD32C2" w:rsidRDefault="002E148A" w:rsidP="002E148A">
      <w:pPr>
        <w:pStyle w:val="p1"/>
        <w:rPr>
          <w:ins w:id="60" w:author="Anupam Chakraborty" w:date="2017-05-09T00:00:00Z"/>
          <w:rStyle w:val="s1"/>
          <w:rFonts w:ascii="Arial" w:hAnsi="Arial" w:cs="Arial"/>
          <w:color w:val="000000" w:themeColor="text1"/>
          <w:sz w:val="22"/>
          <w:szCs w:val="22"/>
          <w:rPrChange w:id="61" w:author="Anupam Chakraborty" w:date="2017-05-10T00:15:00Z">
            <w:rPr>
              <w:ins w:id="62" w:author="Anupam Chakraborty" w:date="2017-05-09T00:00:00Z"/>
              <w:rStyle w:val="s1"/>
              <w:rFonts w:ascii="Times New Roman" w:hAnsi="Times New Roman" w:cs="Times New Roman"/>
              <w:color w:val="auto"/>
              <w:sz w:val="24"/>
              <w:szCs w:val="24"/>
            </w:rPr>
          </w:rPrChange>
        </w:rPr>
      </w:pPr>
      <w:ins w:id="63" w:author="Anupam Chakraborty" w:date="2017-05-09T00:00:00Z">
        <w:r w:rsidRPr="00CD32C2">
          <w:rPr>
            <w:rStyle w:val="s1"/>
            <w:rFonts w:ascii="Arial" w:hAnsi="Arial" w:cs="Arial"/>
            <w:color w:val="000000" w:themeColor="text1"/>
            <w:sz w:val="22"/>
            <w:szCs w:val="22"/>
            <w:rPrChange w:id="64" w:author="Anupam Chakraborty" w:date="2017-05-10T00:15:00Z">
              <w:rPr>
                <w:rStyle w:val="s1"/>
              </w:rPr>
            </w:rPrChange>
          </w:rPr>
          <w:t xml:space="preserve">'to_messages' </w:t>
        </w:r>
      </w:ins>
      <w:ins w:id="65" w:author="Anupam Chakraborty" w:date="2017-05-09T00:01:00Z">
        <w:r w:rsidRPr="00CD32C2">
          <w:rPr>
            <w:rStyle w:val="s1"/>
            <w:rFonts w:ascii="Arial" w:hAnsi="Arial" w:cs="Arial"/>
            <w:color w:val="000000" w:themeColor="text1"/>
            <w:sz w:val="22"/>
            <w:szCs w:val="22"/>
            <w:rPrChange w:id="66" w:author="Anupam Chakraborty" w:date="2017-05-10T00:15:00Z">
              <w:rPr>
                <w:rStyle w:val="s1"/>
              </w:rPr>
            </w:rPrChange>
          </w:rPr>
          <w:t xml:space="preserve">: </w:t>
        </w:r>
      </w:ins>
      <w:ins w:id="67" w:author="Anupam Chakraborty" w:date="2017-05-09T00:02:00Z">
        <w:r w:rsidRPr="00CD32C2">
          <w:rPr>
            <w:rStyle w:val="s1"/>
            <w:rFonts w:ascii="Arial" w:hAnsi="Arial" w:cs="Arial"/>
            <w:color w:val="000000" w:themeColor="text1"/>
            <w:sz w:val="22"/>
            <w:szCs w:val="22"/>
            <w:rPrChange w:id="68" w:author="Anupam Chakraborty" w:date="2017-05-10T00:15:00Z">
              <w:rPr>
                <w:rStyle w:val="s1"/>
              </w:rPr>
            </w:rPrChange>
          </w:rPr>
          <w:t>0.0</w:t>
        </w:r>
      </w:ins>
    </w:p>
    <w:p w14:paraId="7922F9BD" w14:textId="4F0FD4A1" w:rsidR="002E148A" w:rsidRPr="00CD32C2" w:rsidRDefault="002E148A" w:rsidP="002E148A">
      <w:pPr>
        <w:pStyle w:val="p1"/>
        <w:rPr>
          <w:ins w:id="69" w:author="Anupam Chakraborty" w:date="2017-05-09T00:00:00Z"/>
          <w:rStyle w:val="s1"/>
          <w:rFonts w:ascii="Arial" w:hAnsi="Arial" w:cs="Arial"/>
          <w:color w:val="000000" w:themeColor="text1"/>
          <w:sz w:val="22"/>
          <w:szCs w:val="22"/>
          <w:rPrChange w:id="70" w:author="Anupam Chakraborty" w:date="2017-05-10T00:15:00Z">
            <w:rPr>
              <w:ins w:id="71" w:author="Anupam Chakraborty" w:date="2017-05-09T00:00:00Z"/>
              <w:rStyle w:val="s1"/>
            </w:rPr>
          </w:rPrChange>
        </w:rPr>
      </w:pPr>
      <w:ins w:id="72" w:author="Anupam Chakraborty" w:date="2017-05-09T00:00:00Z">
        <w:r w:rsidRPr="00CD32C2">
          <w:rPr>
            <w:rStyle w:val="s1"/>
            <w:rFonts w:ascii="Arial" w:hAnsi="Arial" w:cs="Arial"/>
            <w:color w:val="000000" w:themeColor="text1"/>
            <w:sz w:val="22"/>
            <w:szCs w:val="22"/>
            <w:rPrChange w:id="73" w:author="Anupam Chakraborty" w:date="2017-05-10T00:15:00Z">
              <w:rPr>
                <w:rStyle w:val="s1"/>
              </w:rPr>
            </w:rPrChange>
          </w:rPr>
          <w:t xml:space="preserve">'from_poi_to_this_person' </w:t>
        </w:r>
      </w:ins>
      <w:ins w:id="74" w:author="Anupam Chakraborty" w:date="2017-05-09T00:01:00Z">
        <w:r w:rsidRPr="00CD32C2">
          <w:rPr>
            <w:rStyle w:val="s1"/>
            <w:rFonts w:ascii="Arial" w:hAnsi="Arial" w:cs="Arial"/>
            <w:color w:val="000000" w:themeColor="text1"/>
            <w:sz w:val="22"/>
            <w:szCs w:val="22"/>
            <w:rPrChange w:id="75" w:author="Anupam Chakraborty" w:date="2017-05-10T00:15:00Z">
              <w:rPr>
                <w:rStyle w:val="s1"/>
              </w:rPr>
            </w:rPrChange>
          </w:rPr>
          <w:t>:</w:t>
        </w:r>
      </w:ins>
      <w:ins w:id="76" w:author="Anupam Chakraborty" w:date="2017-05-09T00:02:00Z">
        <w:r w:rsidRPr="00CD32C2">
          <w:rPr>
            <w:rStyle w:val="s1"/>
            <w:rFonts w:ascii="Arial" w:hAnsi="Arial" w:cs="Arial"/>
            <w:color w:val="000000" w:themeColor="text1"/>
            <w:sz w:val="22"/>
            <w:szCs w:val="22"/>
            <w:rPrChange w:id="77" w:author="Anupam Chakraborty" w:date="2017-05-10T00:15:00Z">
              <w:rPr>
                <w:rStyle w:val="s1"/>
              </w:rPr>
            </w:rPrChange>
          </w:rPr>
          <w:t xml:space="preserve"> 0.0555</w:t>
        </w:r>
      </w:ins>
    </w:p>
    <w:p w14:paraId="71C12B57" w14:textId="2394D7B1" w:rsidR="002E148A" w:rsidRPr="00CD32C2" w:rsidRDefault="002E148A" w:rsidP="002E148A">
      <w:pPr>
        <w:pStyle w:val="p1"/>
        <w:rPr>
          <w:ins w:id="78" w:author="Anupam Chakraborty" w:date="2017-05-09T00:00:00Z"/>
          <w:rStyle w:val="s1"/>
          <w:rFonts w:ascii="Arial" w:hAnsi="Arial" w:cs="Arial"/>
          <w:color w:val="000000" w:themeColor="text1"/>
          <w:sz w:val="22"/>
          <w:szCs w:val="22"/>
          <w:rPrChange w:id="79" w:author="Anupam Chakraborty" w:date="2017-05-10T00:15:00Z">
            <w:rPr>
              <w:ins w:id="80" w:author="Anupam Chakraborty" w:date="2017-05-09T00:00:00Z"/>
              <w:rStyle w:val="s1"/>
            </w:rPr>
          </w:rPrChange>
        </w:rPr>
      </w:pPr>
      <w:ins w:id="81" w:author="Anupam Chakraborty" w:date="2017-05-09T00:00:00Z">
        <w:r w:rsidRPr="00CD32C2">
          <w:rPr>
            <w:rStyle w:val="s1"/>
            <w:rFonts w:ascii="Arial" w:hAnsi="Arial" w:cs="Arial"/>
            <w:color w:val="000000" w:themeColor="text1"/>
            <w:sz w:val="22"/>
            <w:szCs w:val="22"/>
            <w:rPrChange w:id="82" w:author="Anupam Chakraborty" w:date="2017-05-10T00:15:00Z">
              <w:rPr>
                <w:rStyle w:val="s1"/>
              </w:rPr>
            </w:rPrChange>
          </w:rPr>
          <w:t xml:space="preserve">'from_messages' </w:t>
        </w:r>
      </w:ins>
      <w:ins w:id="83" w:author="Anupam Chakraborty" w:date="2017-05-09T00:01:00Z">
        <w:r w:rsidRPr="00CD32C2">
          <w:rPr>
            <w:rStyle w:val="s1"/>
            <w:rFonts w:ascii="Arial" w:hAnsi="Arial" w:cs="Arial"/>
            <w:color w:val="000000" w:themeColor="text1"/>
            <w:sz w:val="22"/>
            <w:szCs w:val="22"/>
            <w:rPrChange w:id="84" w:author="Anupam Chakraborty" w:date="2017-05-10T00:15:00Z">
              <w:rPr>
                <w:rStyle w:val="s1"/>
              </w:rPr>
            </w:rPrChange>
          </w:rPr>
          <w:t>:</w:t>
        </w:r>
      </w:ins>
      <w:ins w:id="85" w:author="Anupam Chakraborty" w:date="2017-05-09T00:02:00Z">
        <w:r w:rsidRPr="00CD32C2">
          <w:rPr>
            <w:rStyle w:val="s1"/>
            <w:rFonts w:ascii="Arial" w:hAnsi="Arial" w:cs="Arial"/>
            <w:color w:val="000000" w:themeColor="text1"/>
            <w:sz w:val="22"/>
            <w:szCs w:val="22"/>
            <w:rPrChange w:id="86" w:author="Anupam Chakraborty" w:date="2017-05-10T00:15:00Z">
              <w:rPr>
                <w:rStyle w:val="s1"/>
              </w:rPr>
            </w:rPrChange>
          </w:rPr>
          <w:t xml:space="preserve"> 0.0481</w:t>
        </w:r>
      </w:ins>
    </w:p>
    <w:p w14:paraId="7A620ABC" w14:textId="60343CDA" w:rsidR="002E148A" w:rsidRPr="00CD32C2" w:rsidRDefault="002E148A" w:rsidP="002E148A">
      <w:pPr>
        <w:pStyle w:val="p1"/>
        <w:rPr>
          <w:ins w:id="87" w:author="Anupam Chakraborty" w:date="2017-05-09T00:00:00Z"/>
          <w:rFonts w:ascii="Arial" w:hAnsi="Arial" w:cs="Arial"/>
          <w:color w:val="000000" w:themeColor="text1"/>
          <w:sz w:val="22"/>
          <w:szCs w:val="22"/>
          <w:rPrChange w:id="88" w:author="Anupam Chakraborty" w:date="2017-05-10T00:15:00Z">
            <w:rPr>
              <w:ins w:id="89" w:author="Anupam Chakraborty" w:date="2017-05-09T00:00:00Z"/>
            </w:rPr>
          </w:rPrChange>
        </w:rPr>
      </w:pPr>
      <w:ins w:id="90" w:author="Anupam Chakraborty" w:date="2017-05-09T00:00:00Z">
        <w:r w:rsidRPr="00CD32C2">
          <w:rPr>
            <w:rStyle w:val="s1"/>
            <w:rFonts w:ascii="Arial" w:hAnsi="Arial" w:cs="Arial"/>
            <w:color w:val="000000" w:themeColor="text1"/>
            <w:sz w:val="22"/>
            <w:szCs w:val="22"/>
            <w:rPrChange w:id="91" w:author="Anupam Chakraborty" w:date="2017-05-10T00:15:00Z">
              <w:rPr>
                <w:rStyle w:val="s1"/>
              </w:rPr>
            </w:rPrChange>
          </w:rPr>
          <w:t>'from_this_person_to_poi'</w:t>
        </w:r>
      </w:ins>
      <w:ins w:id="92" w:author="Anupam Chakraborty" w:date="2017-05-09T00:01:00Z">
        <w:r w:rsidRPr="00CD32C2">
          <w:rPr>
            <w:rStyle w:val="s1"/>
            <w:rFonts w:ascii="Arial" w:hAnsi="Arial" w:cs="Arial"/>
            <w:color w:val="000000" w:themeColor="text1"/>
            <w:sz w:val="22"/>
            <w:szCs w:val="22"/>
            <w:rPrChange w:id="93" w:author="Anupam Chakraborty" w:date="2017-05-10T00:15:00Z">
              <w:rPr>
                <w:rStyle w:val="s1"/>
              </w:rPr>
            </w:rPrChange>
          </w:rPr>
          <w:t xml:space="preserve"> : </w:t>
        </w:r>
      </w:ins>
      <w:ins w:id="94" w:author="Anupam Chakraborty" w:date="2017-05-09T00:02:00Z">
        <w:r w:rsidRPr="00CD32C2">
          <w:rPr>
            <w:rStyle w:val="s1"/>
            <w:rFonts w:ascii="Arial" w:hAnsi="Arial" w:cs="Arial"/>
            <w:color w:val="000000" w:themeColor="text1"/>
            <w:sz w:val="22"/>
            <w:szCs w:val="22"/>
            <w:rPrChange w:id="95" w:author="Anupam Chakraborty" w:date="2017-05-10T00:15:00Z">
              <w:rPr>
                <w:rStyle w:val="s1"/>
              </w:rPr>
            </w:rPrChange>
          </w:rPr>
          <w:t>0.0073</w:t>
        </w:r>
      </w:ins>
    </w:p>
    <w:p w14:paraId="3C3EEB3F" w14:textId="0517A40A" w:rsidR="003B4D46" w:rsidRPr="00CD32C2" w:rsidRDefault="003B4D46" w:rsidP="003B4D46">
      <w:pPr>
        <w:rPr>
          <w:ins w:id="96" w:author="Anupam Chakraborty" w:date="2017-05-08T23:56:00Z"/>
          <w:rFonts w:ascii="Arial" w:eastAsia="Times New Roman" w:hAnsi="Arial" w:cs="Arial"/>
          <w:color w:val="000000" w:themeColor="text1"/>
          <w:sz w:val="22"/>
          <w:szCs w:val="22"/>
          <w:rPrChange w:id="97" w:author="Anupam Chakraborty" w:date="2017-05-10T00:15:00Z">
            <w:rPr>
              <w:ins w:id="98" w:author="Anupam Chakraborty" w:date="2017-05-08T23:56:00Z"/>
              <w:rFonts w:eastAsia="Times New Roman"/>
            </w:rPr>
          </w:rPrChange>
        </w:rPr>
      </w:pPr>
    </w:p>
    <w:p w14:paraId="5A334E76" w14:textId="0A023DC3" w:rsidR="003B4D46" w:rsidRPr="00CD32C2" w:rsidRDefault="002E148A" w:rsidP="003B4D46">
      <w:pPr>
        <w:rPr>
          <w:ins w:id="99" w:author="Anupam Chakraborty" w:date="2017-05-09T00:03:00Z"/>
          <w:rFonts w:ascii="Arial" w:eastAsia="Times New Roman" w:hAnsi="Arial" w:cs="Arial"/>
          <w:color w:val="000000" w:themeColor="text1"/>
          <w:sz w:val="22"/>
          <w:szCs w:val="22"/>
          <w:rPrChange w:id="100" w:author="Anupam Chakraborty" w:date="2017-05-10T00:15:00Z">
            <w:rPr>
              <w:ins w:id="101" w:author="Anupam Chakraborty" w:date="2017-05-09T00:03:00Z"/>
              <w:rFonts w:eastAsia="Times New Roman"/>
            </w:rPr>
          </w:rPrChange>
        </w:rPr>
      </w:pPr>
      <w:ins w:id="102" w:author="Anupam Chakraborty" w:date="2017-05-09T00:02:00Z">
        <w:r w:rsidRPr="00CD32C2">
          <w:rPr>
            <w:rFonts w:ascii="Arial" w:eastAsia="Times New Roman" w:hAnsi="Arial" w:cs="Arial"/>
            <w:color w:val="000000" w:themeColor="text1"/>
            <w:sz w:val="22"/>
            <w:szCs w:val="22"/>
            <w:rPrChange w:id="103" w:author="Anupam Chakraborty" w:date="2017-05-10T00:15:00Z">
              <w:rPr>
                <w:rFonts w:eastAsia="Times New Roman"/>
              </w:rPr>
            </w:rPrChange>
          </w:rPr>
          <w:t>The importance after new features:</w:t>
        </w:r>
      </w:ins>
    </w:p>
    <w:p w14:paraId="0F6C9530" w14:textId="27434ADE" w:rsidR="002E148A" w:rsidRPr="00CD32C2" w:rsidRDefault="002E148A" w:rsidP="002E148A">
      <w:pPr>
        <w:pStyle w:val="p1"/>
        <w:rPr>
          <w:ins w:id="104" w:author="Anupam Chakraborty" w:date="2017-05-09T00:03:00Z"/>
          <w:rStyle w:val="s1"/>
          <w:rFonts w:ascii="Arial" w:hAnsi="Arial" w:cs="Arial"/>
          <w:color w:val="000000" w:themeColor="text1"/>
          <w:sz w:val="22"/>
          <w:szCs w:val="22"/>
          <w:rPrChange w:id="105" w:author="Anupam Chakraborty" w:date="2017-05-10T00:15:00Z">
            <w:rPr>
              <w:ins w:id="106" w:author="Anupam Chakraborty" w:date="2017-05-09T00:03:00Z"/>
              <w:rStyle w:val="s1"/>
              <w:rFonts w:ascii="Times New Roman" w:hAnsi="Times New Roman" w:cs="Times New Roman"/>
              <w:color w:val="auto"/>
              <w:sz w:val="24"/>
              <w:szCs w:val="24"/>
            </w:rPr>
          </w:rPrChange>
        </w:rPr>
      </w:pPr>
      <w:ins w:id="107" w:author="Anupam Chakraborty" w:date="2017-05-09T00:03:00Z">
        <w:r w:rsidRPr="00CD32C2">
          <w:rPr>
            <w:rStyle w:val="s1"/>
            <w:rFonts w:ascii="Arial" w:hAnsi="Arial" w:cs="Arial"/>
            <w:color w:val="000000" w:themeColor="text1"/>
            <w:sz w:val="22"/>
            <w:szCs w:val="22"/>
            <w:rPrChange w:id="108" w:author="Anupam Chakraborty" w:date="2017-05-10T00:15:00Z">
              <w:rPr>
                <w:rStyle w:val="s1"/>
              </w:rPr>
            </w:rPrChange>
          </w:rPr>
          <w:t xml:space="preserve">'fraction_from_poi_to_this_person': </w:t>
        </w:r>
      </w:ins>
      <w:ins w:id="109" w:author="Anupam Chakraborty" w:date="2017-05-09T00:05:00Z">
        <w:r w:rsidRPr="00CD32C2">
          <w:rPr>
            <w:rStyle w:val="s1"/>
            <w:rFonts w:ascii="Arial" w:hAnsi="Arial" w:cs="Arial"/>
            <w:color w:val="000000" w:themeColor="text1"/>
            <w:sz w:val="22"/>
            <w:szCs w:val="22"/>
            <w:rPrChange w:id="110" w:author="Anupam Chakraborty" w:date="2017-05-10T00:15:00Z">
              <w:rPr>
                <w:rStyle w:val="s1"/>
              </w:rPr>
            </w:rPrChange>
          </w:rPr>
          <w:t>0.0</w:t>
        </w:r>
      </w:ins>
    </w:p>
    <w:p w14:paraId="1E73A7DA" w14:textId="75F3DBC7" w:rsidR="002E148A" w:rsidRPr="00CD32C2" w:rsidRDefault="002E148A" w:rsidP="002E148A">
      <w:pPr>
        <w:pStyle w:val="p1"/>
        <w:rPr>
          <w:ins w:id="111" w:author="Anupam Chakraborty" w:date="2017-05-09T00:03:00Z"/>
          <w:rFonts w:ascii="Arial" w:hAnsi="Arial" w:cs="Arial"/>
          <w:color w:val="000000" w:themeColor="text1"/>
          <w:sz w:val="22"/>
          <w:szCs w:val="22"/>
          <w:rPrChange w:id="112" w:author="Anupam Chakraborty" w:date="2017-05-10T00:15:00Z">
            <w:rPr>
              <w:ins w:id="113" w:author="Anupam Chakraborty" w:date="2017-05-09T00:03:00Z"/>
            </w:rPr>
          </w:rPrChange>
        </w:rPr>
      </w:pPr>
      <w:ins w:id="114" w:author="Anupam Chakraborty" w:date="2017-05-09T00:03:00Z">
        <w:r w:rsidRPr="00CD32C2">
          <w:rPr>
            <w:rStyle w:val="s1"/>
            <w:rFonts w:ascii="Arial" w:hAnsi="Arial" w:cs="Arial"/>
            <w:color w:val="000000" w:themeColor="text1"/>
            <w:sz w:val="22"/>
            <w:szCs w:val="22"/>
            <w:rPrChange w:id="115" w:author="Anupam Chakraborty" w:date="2017-05-10T00:15:00Z">
              <w:rPr>
                <w:rStyle w:val="s1"/>
              </w:rPr>
            </w:rPrChange>
          </w:rPr>
          <w:t>'fraction_from_this_person_to_poi':</w:t>
        </w:r>
      </w:ins>
      <w:ins w:id="116" w:author="Anupam Chakraborty" w:date="2017-05-09T00:04:00Z">
        <w:r w:rsidRPr="00CD32C2">
          <w:rPr>
            <w:rStyle w:val="s1"/>
            <w:rFonts w:ascii="Arial" w:hAnsi="Arial" w:cs="Arial"/>
            <w:color w:val="000000" w:themeColor="text1"/>
            <w:sz w:val="22"/>
            <w:szCs w:val="22"/>
            <w:rPrChange w:id="117" w:author="Anupam Chakraborty" w:date="2017-05-10T00:15:00Z">
              <w:rPr>
                <w:rStyle w:val="s1"/>
              </w:rPr>
            </w:rPrChange>
          </w:rPr>
          <w:t xml:space="preserve"> </w:t>
        </w:r>
      </w:ins>
      <w:ins w:id="118" w:author="Anupam Chakraborty" w:date="2017-05-09T00:05:00Z">
        <w:r w:rsidRPr="00CD32C2">
          <w:rPr>
            <w:rStyle w:val="s1"/>
            <w:rFonts w:ascii="Arial" w:hAnsi="Arial" w:cs="Arial"/>
            <w:color w:val="000000" w:themeColor="text1"/>
            <w:sz w:val="22"/>
            <w:szCs w:val="22"/>
            <w:rPrChange w:id="119" w:author="Anupam Chakraborty" w:date="2017-05-10T00:15:00Z">
              <w:rPr>
                <w:rStyle w:val="s1"/>
              </w:rPr>
            </w:rPrChange>
          </w:rPr>
          <w:t>0.1360</w:t>
        </w:r>
      </w:ins>
    </w:p>
    <w:p w14:paraId="312AC69A" w14:textId="4FDE6A0F" w:rsidR="002E148A" w:rsidRPr="00CD32C2" w:rsidRDefault="002E148A" w:rsidP="003B4D46">
      <w:pPr>
        <w:rPr>
          <w:ins w:id="120" w:author="Anupam Chakraborty" w:date="2017-05-09T00:05:00Z"/>
          <w:rFonts w:ascii="Arial" w:eastAsia="Times New Roman" w:hAnsi="Arial" w:cs="Arial"/>
          <w:color w:val="000000" w:themeColor="text1"/>
          <w:sz w:val="22"/>
          <w:szCs w:val="22"/>
          <w:rPrChange w:id="121" w:author="Anupam Chakraborty" w:date="2017-05-10T00:15:00Z">
            <w:rPr>
              <w:ins w:id="122" w:author="Anupam Chakraborty" w:date="2017-05-09T00:05:00Z"/>
              <w:rFonts w:eastAsia="Times New Roman"/>
            </w:rPr>
          </w:rPrChange>
        </w:rPr>
      </w:pPr>
    </w:p>
    <w:p w14:paraId="60850FB4" w14:textId="6DD15630" w:rsidR="002E148A" w:rsidRPr="00CD32C2" w:rsidRDefault="002E148A" w:rsidP="003B4D46">
      <w:pPr>
        <w:rPr>
          <w:ins w:id="123" w:author="Anupam Chakraborty" w:date="2017-05-08T23:53:00Z"/>
          <w:rFonts w:ascii="Arial" w:eastAsia="Times New Roman" w:hAnsi="Arial" w:cs="Arial"/>
          <w:color w:val="000000" w:themeColor="text1"/>
          <w:sz w:val="22"/>
          <w:szCs w:val="22"/>
          <w:rPrChange w:id="124" w:author="Anupam Chakraborty" w:date="2017-05-10T00:15:00Z">
            <w:rPr>
              <w:ins w:id="125" w:author="Anupam Chakraborty" w:date="2017-05-08T23:53:00Z"/>
              <w:rFonts w:eastAsia="Times New Roman"/>
            </w:rPr>
          </w:rPrChange>
        </w:rPr>
      </w:pPr>
      <w:ins w:id="126" w:author="Anupam Chakraborty" w:date="2017-05-09T00:05:00Z">
        <w:r w:rsidRPr="00CD32C2">
          <w:rPr>
            <w:rFonts w:ascii="Arial" w:eastAsia="Times New Roman" w:hAnsi="Arial" w:cs="Arial"/>
            <w:color w:val="000000" w:themeColor="text1"/>
            <w:sz w:val="22"/>
            <w:szCs w:val="22"/>
            <w:rPrChange w:id="127" w:author="Anupam Chakraborty" w:date="2017-05-10T00:15:00Z">
              <w:rPr>
                <w:rFonts w:eastAsia="Times New Roman"/>
              </w:rPr>
            </w:rPrChange>
          </w:rPr>
          <w:t xml:space="preserve">Clearly the new feature </w:t>
        </w:r>
      </w:ins>
      <w:ins w:id="128" w:author="Anupam Chakraborty" w:date="2017-05-09T00:06:00Z">
        <w:r w:rsidRPr="00CD32C2">
          <w:rPr>
            <w:rStyle w:val="s1"/>
            <w:rFonts w:ascii="Arial" w:hAnsi="Arial" w:cs="Arial"/>
            <w:color w:val="000000" w:themeColor="text1"/>
            <w:sz w:val="22"/>
            <w:szCs w:val="22"/>
            <w:rPrChange w:id="129" w:author="Anupam Chakraborty" w:date="2017-05-10T00:15:00Z">
              <w:rPr>
                <w:rStyle w:val="s1"/>
              </w:rPr>
            </w:rPrChange>
          </w:rPr>
          <w:t>'fraction_from_this_person_to_poi' has more importance than the older features.</w:t>
        </w:r>
      </w:ins>
      <w:ins w:id="130" w:author="Anupam Chakraborty" w:date="2017-05-10T06:47:00Z">
        <w:r w:rsidR="00DF00DC">
          <w:rPr>
            <w:rStyle w:val="s1"/>
            <w:rFonts w:ascii="Arial" w:hAnsi="Arial" w:cs="Arial"/>
            <w:color w:val="000000" w:themeColor="text1"/>
            <w:sz w:val="22"/>
            <w:szCs w:val="22"/>
          </w:rPr>
          <w:t xml:space="preserve"> So I dropped 4 </w:t>
        </w:r>
      </w:ins>
      <w:ins w:id="131" w:author="Anupam Chakraborty" w:date="2017-05-10T06:49:00Z">
        <w:r w:rsidR="00AD6C8B">
          <w:rPr>
            <w:rStyle w:val="s1"/>
            <w:rFonts w:ascii="Arial" w:hAnsi="Arial" w:cs="Arial"/>
            <w:color w:val="000000" w:themeColor="text1"/>
            <w:sz w:val="22"/>
            <w:szCs w:val="22"/>
          </w:rPr>
          <w:t xml:space="preserve">older </w:t>
        </w:r>
      </w:ins>
      <w:ins w:id="132" w:author="Anupam Chakraborty" w:date="2017-05-10T06:47:00Z">
        <w:r w:rsidR="0086302F">
          <w:rPr>
            <w:rStyle w:val="s1"/>
            <w:rFonts w:ascii="Arial" w:hAnsi="Arial" w:cs="Arial"/>
            <w:color w:val="000000" w:themeColor="text1"/>
            <w:sz w:val="22"/>
            <w:szCs w:val="22"/>
          </w:rPr>
          <w:t>features &amp; added the</w:t>
        </w:r>
        <w:r w:rsidR="00DF00DC">
          <w:rPr>
            <w:rStyle w:val="s1"/>
            <w:rFonts w:ascii="Arial" w:hAnsi="Arial" w:cs="Arial"/>
            <w:color w:val="000000" w:themeColor="text1"/>
            <w:sz w:val="22"/>
            <w:szCs w:val="22"/>
          </w:rPr>
          <w:t xml:space="preserve"> new feature </w:t>
        </w:r>
      </w:ins>
      <w:ins w:id="133" w:author="Anupam Chakraborty" w:date="2017-05-10T06:48:00Z">
        <w:r w:rsidR="00DF00DC" w:rsidRPr="00990F41">
          <w:rPr>
            <w:rStyle w:val="s1"/>
            <w:rFonts w:ascii="Arial" w:hAnsi="Arial" w:cs="Arial"/>
            <w:color w:val="000000" w:themeColor="text1"/>
            <w:sz w:val="22"/>
            <w:szCs w:val="22"/>
          </w:rPr>
          <w:t>'fraction_from_this_person_to_poi'</w:t>
        </w:r>
      </w:ins>
      <w:ins w:id="134" w:author="Anupam Chakraborty" w:date="2017-05-10T09:49:00Z">
        <w:r w:rsidR="00D717FD">
          <w:rPr>
            <w:rStyle w:val="s1"/>
            <w:rFonts w:ascii="Arial" w:hAnsi="Arial" w:cs="Arial"/>
            <w:color w:val="000000" w:themeColor="text1"/>
            <w:sz w:val="22"/>
            <w:szCs w:val="22"/>
          </w:rPr>
          <w:t xml:space="preserve"> for supervised learning</w:t>
        </w:r>
      </w:ins>
      <w:ins w:id="135" w:author="Anupam Chakraborty" w:date="2017-05-10T06:49:00Z">
        <w:r w:rsidR="00DF00DC">
          <w:rPr>
            <w:rStyle w:val="s1"/>
            <w:rFonts w:ascii="Arial" w:hAnsi="Arial" w:cs="Arial"/>
            <w:color w:val="000000" w:themeColor="text1"/>
            <w:sz w:val="22"/>
            <w:szCs w:val="22"/>
          </w:rPr>
          <w:t>.</w:t>
        </w:r>
      </w:ins>
      <w:ins w:id="136" w:author="Anupam Chakraborty" w:date="2017-05-10T09:46:00Z">
        <w:r w:rsidR="00D717FD">
          <w:rPr>
            <w:rStyle w:val="s1"/>
            <w:rFonts w:ascii="Arial" w:hAnsi="Arial" w:cs="Arial"/>
            <w:color w:val="000000" w:themeColor="text1"/>
            <w:sz w:val="22"/>
            <w:szCs w:val="22"/>
          </w:rPr>
          <w:t xml:space="preserve"> Since importance of another new feature </w:t>
        </w:r>
      </w:ins>
      <w:ins w:id="137" w:author="Anupam Chakraborty" w:date="2017-05-10T09:48:00Z">
        <w:r w:rsidR="00D717FD" w:rsidRPr="00990F41">
          <w:rPr>
            <w:rStyle w:val="s1"/>
            <w:rFonts w:ascii="Arial" w:hAnsi="Arial" w:cs="Arial"/>
            <w:color w:val="000000" w:themeColor="text1"/>
            <w:sz w:val="22"/>
            <w:szCs w:val="22"/>
          </w:rPr>
          <w:t>'fraction_from_poi_to_this_person'</w:t>
        </w:r>
        <w:r w:rsidR="00C01252">
          <w:rPr>
            <w:rStyle w:val="s1"/>
            <w:rFonts w:ascii="Arial" w:hAnsi="Arial" w:cs="Arial"/>
            <w:color w:val="000000" w:themeColor="text1"/>
            <w:sz w:val="22"/>
            <w:szCs w:val="22"/>
          </w:rPr>
          <w:t xml:space="preserve"> is very low; I haven</w:t>
        </w:r>
      </w:ins>
      <w:ins w:id="138" w:author="Anupam Chakraborty" w:date="2017-05-10T10:49:00Z">
        <w:r w:rsidR="00C01252">
          <w:rPr>
            <w:rStyle w:val="s1"/>
            <w:rFonts w:ascii="Arial" w:hAnsi="Arial" w:cs="Arial"/>
            <w:color w:val="000000" w:themeColor="text1"/>
            <w:sz w:val="22"/>
            <w:szCs w:val="22"/>
          </w:rPr>
          <w:t xml:space="preserve">’t included </w:t>
        </w:r>
      </w:ins>
      <w:ins w:id="139" w:author="Anupam Chakraborty" w:date="2017-05-10T09:48:00Z">
        <w:r w:rsidR="00D717FD">
          <w:rPr>
            <w:rStyle w:val="s1"/>
            <w:rFonts w:ascii="Arial" w:hAnsi="Arial" w:cs="Arial"/>
            <w:color w:val="000000" w:themeColor="text1"/>
            <w:sz w:val="22"/>
            <w:szCs w:val="22"/>
          </w:rPr>
          <w:t xml:space="preserve">the </w:t>
        </w:r>
        <w:r w:rsidR="00C01252">
          <w:rPr>
            <w:rStyle w:val="s1"/>
            <w:rFonts w:ascii="Arial" w:hAnsi="Arial" w:cs="Arial"/>
            <w:color w:val="000000" w:themeColor="text1"/>
            <w:sz w:val="22"/>
            <w:szCs w:val="22"/>
          </w:rPr>
          <w:t>feature for</w:t>
        </w:r>
      </w:ins>
      <w:ins w:id="140" w:author="Anupam Chakraborty" w:date="2017-05-10T10:49:00Z">
        <w:r w:rsidR="00C01252">
          <w:rPr>
            <w:rStyle w:val="s1"/>
            <w:rFonts w:ascii="Arial" w:hAnsi="Arial" w:cs="Arial"/>
            <w:color w:val="000000" w:themeColor="text1"/>
            <w:sz w:val="22"/>
            <w:szCs w:val="22"/>
          </w:rPr>
          <w:t xml:space="preserve"> </w:t>
        </w:r>
      </w:ins>
      <w:ins w:id="141" w:author="Anupam Chakraborty" w:date="2017-05-10T09:48:00Z">
        <w:r w:rsidR="00D717FD">
          <w:rPr>
            <w:rStyle w:val="s1"/>
            <w:rFonts w:ascii="Arial" w:hAnsi="Arial" w:cs="Arial"/>
            <w:color w:val="000000" w:themeColor="text1"/>
            <w:sz w:val="22"/>
            <w:szCs w:val="22"/>
          </w:rPr>
          <w:t>supervised classification.</w:t>
        </w:r>
      </w:ins>
    </w:p>
    <w:p w14:paraId="3F034EF3" w14:textId="31EFFA90" w:rsidR="00B36E0A" w:rsidRPr="00E02BCF" w:rsidRDefault="00B36E0A" w:rsidP="001E1310">
      <w:pPr>
        <w:pStyle w:val="p1"/>
        <w:rPr>
          <w:rStyle w:val="s1"/>
          <w:rFonts w:ascii="Arial" w:hAnsi="Arial" w:cs="Arial"/>
          <w:color w:val="000000" w:themeColor="text1"/>
          <w:sz w:val="22"/>
          <w:szCs w:val="22"/>
        </w:rPr>
      </w:pPr>
    </w:p>
    <w:p w14:paraId="0114A826" w14:textId="77777777" w:rsidR="006E108A" w:rsidRPr="00A345BB" w:rsidRDefault="006E108A" w:rsidP="001E1310">
      <w:pPr>
        <w:pStyle w:val="p1"/>
        <w:rPr>
          <w:rStyle w:val="s1"/>
          <w:rFonts w:ascii="Arial" w:hAnsi="Arial" w:cs="Arial"/>
          <w:color w:val="000000" w:themeColor="text1"/>
          <w:sz w:val="22"/>
          <w:szCs w:val="22"/>
        </w:rPr>
      </w:pPr>
    </w:p>
    <w:p w14:paraId="004E35CD" w14:textId="4D39B3C8" w:rsidR="007044FE" w:rsidRPr="00A345BB" w:rsidRDefault="007044FE" w:rsidP="00A345BB">
      <w:pPr>
        <w:rPr>
          <w:rStyle w:val="s1"/>
          <w:rFonts w:eastAsia="Times New Roman"/>
        </w:rPr>
      </w:pPr>
      <w:r w:rsidRPr="00A345BB">
        <w:rPr>
          <w:rStyle w:val="s1"/>
          <w:rFonts w:ascii="Arial" w:hAnsi="Arial" w:cs="Arial"/>
          <w:b/>
          <w:color w:val="000000" w:themeColor="text1"/>
          <w:sz w:val="22"/>
          <w:szCs w:val="22"/>
        </w:rPr>
        <w:t>Feature Scaling:</w:t>
      </w:r>
      <w:r w:rsidRPr="00A345BB">
        <w:rPr>
          <w:rStyle w:val="s1"/>
          <w:rFonts w:ascii="Arial" w:hAnsi="Arial" w:cs="Arial"/>
          <w:color w:val="000000" w:themeColor="text1"/>
          <w:sz w:val="22"/>
          <w:szCs w:val="22"/>
        </w:rPr>
        <w:t xml:space="preserve"> </w:t>
      </w:r>
      <w:r w:rsidRPr="00A345BB">
        <w:rPr>
          <w:rFonts w:ascii="Arial" w:eastAsia="Times New Roman" w:hAnsi="Arial" w:cs="Arial"/>
          <w:color w:val="000000" w:themeColor="text1"/>
          <w:sz w:val="22"/>
          <w:szCs w:val="22"/>
          <w:shd w:val="clear" w:color="auto" w:fill="FFFFFF"/>
        </w:rPr>
        <w:t xml:space="preserve">Feature scaling is a type of feature preprocessing that you should perform before some classification and regression tasks. Since </w:t>
      </w:r>
      <w:r w:rsidR="00FD5BAD" w:rsidRPr="00A345BB">
        <w:rPr>
          <w:rFonts w:ascii="Arial" w:eastAsia="Times New Roman" w:hAnsi="Arial" w:cs="Arial"/>
          <w:color w:val="000000" w:themeColor="text1"/>
          <w:sz w:val="22"/>
          <w:szCs w:val="22"/>
          <w:shd w:val="clear" w:color="auto" w:fill="FFFFFF"/>
        </w:rPr>
        <w:t xml:space="preserve">we are using </w:t>
      </w:r>
      <w:r w:rsidR="00FD5BAD" w:rsidRPr="00A345BB">
        <w:rPr>
          <w:rStyle w:val="s1"/>
          <w:rFonts w:ascii="Arial" w:hAnsi="Arial" w:cs="Arial"/>
          <w:color w:val="000000" w:themeColor="text1"/>
          <w:sz w:val="22"/>
          <w:szCs w:val="22"/>
        </w:rPr>
        <w:t>'from_this_person_to_poi’</w:t>
      </w:r>
      <w:r w:rsidRPr="00A345BB">
        <w:rPr>
          <w:rFonts w:ascii="Arial" w:eastAsia="Times New Roman" w:hAnsi="Arial" w:cs="Arial"/>
          <w:color w:val="000000" w:themeColor="text1"/>
          <w:sz w:val="22"/>
          <w:szCs w:val="22"/>
          <w:shd w:val="clear" w:color="auto" w:fill="FFFFFF"/>
        </w:rPr>
        <w:t xml:space="preserve"> and “</w:t>
      </w:r>
      <w:r w:rsidR="00FD5BAD" w:rsidRPr="00A345BB">
        <w:rPr>
          <w:rFonts w:ascii="Arial" w:eastAsia="Times New Roman" w:hAnsi="Arial" w:cs="Arial"/>
          <w:color w:val="000000" w:themeColor="text1"/>
          <w:sz w:val="22"/>
          <w:szCs w:val="22"/>
          <w:shd w:val="clear" w:color="auto" w:fill="FFFFFF"/>
        </w:rPr>
        <w:t>total_payments</w:t>
      </w:r>
      <w:r w:rsidRPr="00A345BB">
        <w:rPr>
          <w:rFonts w:ascii="Arial" w:eastAsia="Times New Roman" w:hAnsi="Arial" w:cs="Arial"/>
          <w:color w:val="000000" w:themeColor="text1"/>
          <w:sz w:val="22"/>
          <w:szCs w:val="22"/>
          <w:shd w:val="clear" w:color="auto" w:fill="FFFFFF"/>
        </w:rPr>
        <w:t xml:space="preserve">” as features </w:t>
      </w:r>
      <w:r w:rsidRPr="00A345BB">
        <w:rPr>
          <w:rFonts w:ascii="Arial" w:eastAsia="Times New Roman" w:hAnsi="Arial" w:cs="Arial"/>
          <w:b/>
          <w:color w:val="000000" w:themeColor="text1"/>
          <w:sz w:val="22"/>
          <w:szCs w:val="22"/>
          <w:shd w:val="clear" w:color="auto" w:fill="FFFFFF"/>
        </w:rPr>
        <w:t>for</w:t>
      </w:r>
      <w:r w:rsidR="00FD5BAD" w:rsidRPr="00A345BB">
        <w:rPr>
          <w:rFonts w:ascii="Arial" w:eastAsia="Times New Roman" w:hAnsi="Arial" w:cs="Arial"/>
          <w:b/>
          <w:color w:val="000000" w:themeColor="text1"/>
          <w:sz w:val="22"/>
          <w:szCs w:val="22"/>
          <w:shd w:val="clear" w:color="auto" w:fill="FFFFFF"/>
        </w:rPr>
        <w:t xml:space="preserve"> classification;</w:t>
      </w:r>
      <w:r w:rsidRPr="00A345BB">
        <w:rPr>
          <w:rFonts w:ascii="Arial" w:eastAsia="Times New Roman" w:hAnsi="Arial" w:cs="Arial"/>
          <w:b/>
          <w:color w:val="000000" w:themeColor="text1"/>
          <w:sz w:val="22"/>
          <w:szCs w:val="22"/>
          <w:shd w:val="clear" w:color="auto" w:fill="FFFFFF"/>
        </w:rPr>
        <w:t xml:space="preserve"> scaling is critical</w:t>
      </w:r>
      <w:r w:rsidRPr="00A345BB">
        <w:rPr>
          <w:rFonts w:ascii="Arial" w:eastAsia="Times New Roman" w:hAnsi="Arial" w:cs="Arial"/>
          <w:color w:val="000000" w:themeColor="text1"/>
          <w:sz w:val="22"/>
          <w:szCs w:val="22"/>
          <w:shd w:val="clear" w:color="auto" w:fill="FFFFFF"/>
        </w:rPr>
        <w:t>.</w:t>
      </w:r>
      <w:r w:rsidR="00FD5BAD" w:rsidRPr="00A345BB">
        <w:rPr>
          <w:rFonts w:ascii="Arial" w:eastAsia="Times New Roman" w:hAnsi="Arial" w:cs="Arial"/>
          <w:color w:val="000000" w:themeColor="text1"/>
          <w:sz w:val="22"/>
          <w:szCs w:val="22"/>
          <w:shd w:val="clear" w:color="auto" w:fill="FFFFFF"/>
        </w:rPr>
        <w:t xml:space="preserve"> Scaling is most important</w:t>
      </w:r>
      <w:r w:rsidRPr="00A345BB">
        <w:rPr>
          <w:rFonts w:ascii="Arial" w:eastAsia="Times New Roman" w:hAnsi="Arial" w:cs="Arial"/>
          <w:color w:val="000000" w:themeColor="text1"/>
          <w:sz w:val="22"/>
          <w:szCs w:val="22"/>
          <w:shd w:val="clear" w:color="auto" w:fill="FFFFFF"/>
        </w:rPr>
        <w:t xml:space="preserve"> </w:t>
      </w:r>
      <w:r w:rsidR="00FD5BAD" w:rsidRPr="00A345BB">
        <w:rPr>
          <w:rFonts w:ascii="Arial" w:eastAsia="Times New Roman" w:hAnsi="Arial" w:cs="Arial"/>
          <w:color w:val="000000" w:themeColor="text1"/>
          <w:sz w:val="22"/>
          <w:szCs w:val="22"/>
          <w:shd w:val="clear" w:color="auto" w:fill="FFFFFF"/>
        </w:rPr>
        <w:t xml:space="preserve">when </w:t>
      </w:r>
      <w:r w:rsidRPr="00A345BB">
        <w:rPr>
          <w:rFonts w:ascii="Arial" w:eastAsia="Times New Roman" w:hAnsi="Arial" w:cs="Arial"/>
          <w:color w:val="000000" w:themeColor="text1"/>
          <w:sz w:val="22"/>
          <w:szCs w:val="22"/>
          <w:shd w:val="clear" w:color="auto" w:fill="FFFFFF"/>
        </w:rPr>
        <w:t>we calculate some distance matrix (K-Means, SVM with RBF Kernel), so that all features have equal weightage. Classifier like Linear Regression or Decision Tree doesn’t need feature scaling</w:t>
      </w:r>
      <w:r w:rsidR="002E0941" w:rsidRPr="00A345BB">
        <w:rPr>
          <w:rFonts w:ascii="Arial" w:eastAsia="Times New Roman" w:hAnsi="Arial" w:cs="Arial"/>
          <w:color w:val="000000" w:themeColor="text1"/>
          <w:sz w:val="22"/>
          <w:szCs w:val="22"/>
          <w:shd w:val="clear" w:color="auto" w:fill="FFFFFF"/>
        </w:rPr>
        <w:t xml:space="preserve"> but there is no harm if we use them</w:t>
      </w:r>
      <w:r w:rsidRPr="00A345BB">
        <w:rPr>
          <w:rFonts w:ascii="Arial" w:eastAsia="Times New Roman" w:hAnsi="Arial" w:cs="Arial"/>
          <w:color w:val="000000" w:themeColor="text1"/>
          <w:sz w:val="22"/>
          <w:szCs w:val="22"/>
          <w:shd w:val="clear" w:color="auto" w:fill="FFFFFF"/>
        </w:rPr>
        <w:t>.</w:t>
      </w:r>
      <w:r w:rsidR="0051137A" w:rsidRPr="00A345BB">
        <w:rPr>
          <w:rFonts w:ascii="Arial" w:eastAsia="Times New Roman" w:hAnsi="Arial" w:cs="Arial"/>
          <w:color w:val="000000" w:themeColor="text1"/>
          <w:sz w:val="22"/>
          <w:szCs w:val="22"/>
          <w:shd w:val="clear" w:color="auto" w:fill="FFFFFF"/>
        </w:rPr>
        <w:t xml:space="preserve"> I have used SKLearn </w:t>
      </w:r>
      <w:r w:rsidR="00527903" w:rsidRPr="00A345BB">
        <w:rPr>
          <w:rFonts w:ascii="Arial" w:eastAsia="Times New Roman" w:hAnsi="Arial" w:cs="Arial"/>
          <w:color w:val="000000" w:themeColor="text1"/>
          <w:sz w:val="22"/>
          <w:szCs w:val="22"/>
          <w:shd w:val="clear" w:color="auto" w:fill="FFFFFF"/>
        </w:rPr>
        <w:t>MinMaxScaler that convert each features in the range</w:t>
      </w:r>
      <w:r w:rsidR="00A345BB" w:rsidRPr="00A345BB">
        <w:rPr>
          <w:rFonts w:ascii="Arial" w:eastAsia="Times New Roman" w:hAnsi="Arial" w:cs="Arial"/>
          <w:color w:val="000000" w:themeColor="text1"/>
          <w:sz w:val="22"/>
          <w:szCs w:val="22"/>
          <w:shd w:val="clear" w:color="auto" w:fill="FFFFFF"/>
        </w:rPr>
        <w:t>.</w:t>
      </w:r>
      <w:r w:rsidR="00527903">
        <w:rPr>
          <w:rFonts w:ascii="Helvetica" w:eastAsia="Times New Roman" w:hAnsi="Helvetica"/>
          <w:color w:val="4F4F4F"/>
          <w:sz w:val="21"/>
          <w:szCs w:val="21"/>
          <w:shd w:val="clear" w:color="auto" w:fill="FFFFFF"/>
        </w:rPr>
        <w:t xml:space="preserve"> </w:t>
      </w:r>
    </w:p>
    <w:p w14:paraId="53729785" w14:textId="77777777" w:rsidR="007044FE" w:rsidRPr="00A345BB" w:rsidRDefault="007044FE" w:rsidP="00076528">
      <w:pPr>
        <w:pStyle w:val="p1"/>
        <w:rPr>
          <w:rStyle w:val="s1"/>
          <w:rFonts w:ascii="Arial" w:hAnsi="Arial" w:cs="Arial"/>
          <w:sz w:val="22"/>
          <w:szCs w:val="22"/>
        </w:rPr>
      </w:pPr>
    </w:p>
    <w:p w14:paraId="0058A378" w14:textId="19A3D111" w:rsidR="008245D0" w:rsidRPr="00A345BB" w:rsidRDefault="007044FE" w:rsidP="00076528">
      <w:pPr>
        <w:pStyle w:val="p1"/>
        <w:rPr>
          <w:rStyle w:val="s1"/>
          <w:rFonts w:ascii="Arial" w:hAnsi="Arial" w:cs="Arial"/>
          <w:sz w:val="22"/>
          <w:szCs w:val="22"/>
        </w:rPr>
      </w:pPr>
      <w:r w:rsidRPr="00A345BB">
        <w:rPr>
          <w:rStyle w:val="s1"/>
          <w:rFonts w:ascii="Arial" w:hAnsi="Arial" w:cs="Arial"/>
          <w:b/>
          <w:sz w:val="22"/>
          <w:szCs w:val="22"/>
        </w:rPr>
        <w:t>Feature Selection</w:t>
      </w:r>
      <w:r w:rsidR="00076528" w:rsidRPr="00A345BB">
        <w:rPr>
          <w:rStyle w:val="s1"/>
          <w:rFonts w:ascii="Arial" w:hAnsi="Arial" w:cs="Arial"/>
          <w:b/>
          <w:sz w:val="22"/>
          <w:szCs w:val="22"/>
        </w:rPr>
        <w:t>:</w:t>
      </w:r>
      <w:r w:rsidR="00076528" w:rsidRPr="00A345BB">
        <w:rPr>
          <w:rStyle w:val="s1"/>
          <w:rFonts w:ascii="Arial" w:hAnsi="Arial" w:cs="Arial"/>
          <w:sz w:val="22"/>
          <w:szCs w:val="22"/>
        </w:rPr>
        <w:t xml:space="preserve"> </w:t>
      </w:r>
      <w:r w:rsidR="00836C71" w:rsidRPr="00A345BB">
        <w:rPr>
          <w:rStyle w:val="s1"/>
          <w:rFonts w:ascii="Arial" w:hAnsi="Arial" w:cs="Arial"/>
          <w:sz w:val="22"/>
          <w:szCs w:val="22"/>
        </w:rPr>
        <w:t>We know if we use very few feature then it is a</w:t>
      </w:r>
      <w:r w:rsidR="007F5A33" w:rsidRPr="00A345BB">
        <w:rPr>
          <w:rStyle w:val="s1"/>
          <w:rFonts w:ascii="Arial" w:hAnsi="Arial" w:cs="Arial"/>
          <w:sz w:val="22"/>
          <w:szCs w:val="22"/>
        </w:rPr>
        <w:t>n</w:t>
      </w:r>
      <w:r w:rsidR="00836C71" w:rsidRPr="00A345BB">
        <w:rPr>
          <w:rStyle w:val="s1"/>
          <w:rFonts w:ascii="Arial" w:hAnsi="Arial" w:cs="Arial"/>
          <w:sz w:val="22"/>
          <w:szCs w:val="22"/>
        </w:rPr>
        <w:t xml:space="preserve"> oversimplified classification with large error. </w:t>
      </w:r>
      <w:r w:rsidR="004C3FDA" w:rsidRPr="00A345BB">
        <w:rPr>
          <w:rStyle w:val="s1"/>
          <w:rFonts w:ascii="Arial" w:hAnsi="Arial" w:cs="Arial"/>
          <w:sz w:val="22"/>
          <w:szCs w:val="22"/>
        </w:rPr>
        <w:t xml:space="preserve">If we include lot of features then classifier will </w:t>
      </w:r>
      <w:r w:rsidR="00A345BB" w:rsidRPr="00A345BB">
        <w:rPr>
          <w:rStyle w:val="s1"/>
          <w:rFonts w:ascii="Arial" w:hAnsi="Arial" w:cs="Arial"/>
          <w:sz w:val="22"/>
          <w:szCs w:val="22"/>
        </w:rPr>
        <w:t>over fit</w:t>
      </w:r>
      <w:r w:rsidR="004C3FDA" w:rsidRPr="00A345BB">
        <w:rPr>
          <w:rStyle w:val="s1"/>
          <w:rFonts w:ascii="Arial" w:hAnsi="Arial" w:cs="Arial"/>
          <w:sz w:val="22"/>
          <w:szCs w:val="22"/>
        </w:rPr>
        <w:t xml:space="preserve"> and quality of the classifier will go down.</w:t>
      </w:r>
      <w:r w:rsidR="007F5A33" w:rsidRPr="00A345BB">
        <w:rPr>
          <w:rStyle w:val="s1"/>
          <w:rFonts w:ascii="Arial" w:hAnsi="Arial" w:cs="Arial"/>
          <w:sz w:val="22"/>
          <w:szCs w:val="22"/>
        </w:rPr>
        <w:t xml:space="preserve"> We need to find the number of features for which the quality of the model will be maximized.</w:t>
      </w:r>
    </w:p>
    <w:p w14:paraId="6AD86130" w14:textId="77777777" w:rsidR="00076528" w:rsidRPr="00A345BB" w:rsidRDefault="00076528" w:rsidP="00076528">
      <w:pPr>
        <w:pStyle w:val="p1"/>
        <w:rPr>
          <w:rFonts w:ascii="Arial" w:hAnsi="Arial" w:cs="Arial"/>
          <w:sz w:val="22"/>
          <w:szCs w:val="22"/>
        </w:rPr>
      </w:pPr>
    </w:p>
    <w:p w14:paraId="04892502" w14:textId="76584BAB" w:rsidR="00AE50E2" w:rsidRPr="00A345BB" w:rsidRDefault="00A345BB" w:rsidP="00076528">
      <w:pPr>
        <w:pStyle w:val="p1"/>
        <w:rPr>
          <w:rFonts w:ascii="Arial" w:hAnsi="Arial" w:cs="Arial"/>
          <w:sz w:val="22"/>
          <w:szCs w:val="22"/>
        </w:rPr>
      </w:pPr>
      <w:r w:rsidRPr="00A345BB">
        <w:rPr>
          <w:rFonts w:ascii="Arial" w:hAnsi="Arial" w:cs="Arial"/>
          <w:sz w:val="22"/>
          <w:szCs w:val="22"/>
        </w:rPr>
        <w:t xml:space="preserve">In this project I used PCA and </w:t>
      </w:r>
      <w:r w:rsidR="00AE50E2" w:rsidRPr="00A345BB">
        <w:rPr>
          <w:rFonts w:ascii="Arial" w:hAnsi="Arial" w:cs="Arial"/>
          <w:sz w:val="22"/>
          <w:szCs w:val="22"/>
        </w:rPr>
        <w:t>don’t want to do feature selection before we go in the PCA. PCA is going to find a way to combine information from potentially many different in</w:t>
      </w:r>
      <w:r w:rsidR="002E0941" w:rsidRPr="00A345BB">
        <w:rPr>
          <w:rFonts w:ascii="Arial" w:hAnsi="Arial" w:cs="Arial"/>
          <w:sz w:val="22"/>
          <w:szCs w:val="22"/>
        </w:rPr>
        <w:t>put features together. So if we</w:t>
      </w:r>
      <w:r w:rsidR="00AE50E2" w:rsidRPr="00A345BB">
        <w:rPr>
          <w:rFonts w:ascii="Arial" w:hAnsi="Arial" w:cs="Arial"/>
          <w:sz w:val="22"/>
          <w:szCs w:val="22"/>
        </w:rPr>
        <w:t xml:space="preserve"> throwing ou</w:t>
      </w:r>
      <w:r w:rsidR="002E0941" w:rsidRPr="00A345BB">
        <w:rPr>
          <w:rFonts w:ascii="Arial" w:hAnsi="Arial" w:cs="Arial"/>
          <w:sz w:val="22"/>
          <w:szCs w:val="22"/>
        </w:rPr>
        <w:t>t input features before PCA, we</w:t>
      </w:r>
      <w:r w:rsidR="00AE50E2" w:rsidRPr="00A345BB">
        <w:rPr>
          <w:rFonts w:ascii="Arial" w:hAnsi="Arial" w:cs="Arial"/>
          <w:sz w:val="22"/>
          <w:szCs w:val="22"/>
        </w:rPr>
        <w:t xml:space="preserve"> are throwing out the information that PCA might be able to use for finding salient features.</w:t>
      </w:r>
      <w:r w:rsidRPr="00A345BB">
        <w:rPr>
          <w:rFonts w:ascii="Arial" w:hAnsi="Arial" w:cs="Arial"/>
          <w:sz w:val="22"/>
          <w:szCs w:val="22"/>
        </w:rPr>
        <w:t xml:space="preserve"> I am trying optimize the </w:t>
      </w:r>
      <w:r w:rsidRPr="00A345BB">
        <w:rPr>
          <w:rStyle w:val="s1"/>
          <w:rFonts w:ascii="Arial" w:hAnsi="Arial" w:cs="Arial"/>
          <w:sz w:val="22"/>
          <w:szCs w:val="22"/>
        </w:rPr>
        <w:t>n_components of PCA()in GridSearchCV().</w:t>
      </w:r>
    </w:p>
    <w:p w14:paraId="1CC39D8D" w14:textId="397D39F1" w:rsidR="00027FBF" w:rsidRPr="00E80D2F" w:rsidRDefault="00027FBF" w:rsidP="00E80D2F">
      <w:pPr>
        <w:pStyle w:val="ListParagraph"/>
        <w:numPr>
          <w:ilvl w:val="0"/>
          <w:numId w:val="2"/>
        </w:numPr>
        <w:spacing w:before="100" w:beforeAutospacing="1" w:after="100" w:afterAutospacing="1"/>
        <w:rPr>
          <w:rFonts w:ascii="Arial" w:eastAsia="Times New Roman" w:hAnsi="Arial" w:cs="Arial"/>
          <w:color w:val="000000"/>
          <w:sz w:val="22"/>
          <w:szCs w:val="22"/>
        </w:rPr>
      </w:pPr>
      <w:r w:rsidRPr="00E80D2F">
        <w:rPr>
          <w:rFonts w:ascii="Arial" w:eastAsia="Times New Roman" w:hAnsi="Arial" w:cs="Arial"/>
          <w:color w:val="000000"/>
          <w:sz w:val="22"/>
          <w:szCs w:val="22"/>
        </w:rPr>
        <w:t>What algorithm did you end up using? What other one(s) did you try? How did model performance differ between algorithms?  [relevant rubric item: “pick an algorithm”]</w:t>
      </w:r>
    </w:p>
    <w:p w14:paraId="17B4D1B2" w14:textId="77777777" w:rsidR="00916261" w:rsidRDefault="00916261" w:rsidP="00916261">
      <w:pPr>
        <w:spacing w:before="100" w:beforeAutospacing="1" w:after="100" w:afterAutospacing="1"/>
        <w:rPr>
          <w:rFonts w:ascii="Arial" w:eastAsia="Times New Roman" w:hAnsi="Arial" w:cs="Arial"/>
          <w:color w:val="000000"/>
          <w:sz w:val="22"/>
          <w:szCs w:val="22"/>
        </w:rPr>
      </w:pPr>
    </w:p>
    <w:p w14:paraId="7AB06B96" w14:textId="30221178" w:rsidR="008B0777" w:rsidRPr="00E80D2F" w:rsidRDefault="008B0777" w:rsidP="00835431">
      <w:pPr>
        <w:pStyle w:val="m5640882574338064463gmail-p1"/>
        <w:shd w:val="clear" w:color="auto" w:fill="FFFFFF"/>
        <w:rPr>
          <w:rFonts w:ascii="Arial" w:eastAsia="Times New Roman" w:hAnsi="Arial" w:cs="Arial"/>
          <w:color w:val="222222"/>
          <w:sz w:val="22"/>
          <w:szCs w:val="22"/>
          <w:shd w:val="clear" w:color="auto" w:fill="FFFFFF"/>
        </w:rPr>
      </w:pPr>
      <w:r w:rsidRPr="00E80D2F">
        <w:rPr>
          <w:rFonts w:ascii="Arial" w:eastAsia="Times New Roman" w:hAnsi="Arial" w:cs="Arial"/>
          <w:color w:val="222222"/>
          <w:sz w:val="22"/>
          <w:szCs w:val="22"/>
          <w:shd w:val="clear" w:color="auto" w:fill="FFFFFF"/>
        </w:rPr>
        <w:t>I tried the following algorithms:</w:t>
      </w:r>
    </w:p>
    <w:p w14:paraId="450A7BFB" w14:textId="1B6584F6" w:rsidR="00835431" w:rsidRPr="00E80D2F" w:rsidRDefault="00916261" w:rsidP="00E80D2F">
      <w:pPr>
        <w:pStyle w:val="m5640882574338064463gmail-p1"/>
        <w:numPr>
          <w:ilvl w:val="0"/>
          <w:numId w:val="11"/>
        </w:numPr>
        <w:shd w:val="clear" w:color="auto" w:fill="FFFFFF"/>
        <w:rPr>
          <w:rFonts w:ascii="Arial" w:hAnsi="Arial" w:cs="Arial"/>
          <w:color w:val="222222"/>
          <w:sz w:val="22"/>
          <w:szCs w:val="22"/>
        </w:rPr>
      </w:pPr>
      <w:r w:rsidRPr="00E80D2F">
        <w:rPr>
          <w:rFonts w:ascii="Arial" w:eastAsia="Times New Roman" w:hAnsi="Arial" w:cs="Arial"/>
          <w:color w:val="222222"/>
          <w:sz w:val="22"/>
          <w:szCs w:val="22"/>
          <w:shd w:val="clear" w:color="auto" w:fill="FFFFFF"/>
        </w:rPr>
        <w:t>NAiVE BAYES Algorithm finds a linear decision surface</w:t>
      </w:r>
      <w:r w:rsidR="00835431" w:rsidRPr="00E80D2F">
        <w:rPr>
          <w:rFonts w:ascii="Arial" w:eastAsia="Times New Roman" w:hAnsi="Arial" w:cs="Arial"/>
          <w:color w:val="222222"/>
          <w:sz w:val="22"/>
          <w:szCs w:val="22"/>
          <w:shd w:val="clear" w:color="auto" w:fill="FFFFFF"/>
        </w:rPr>
        <w:t xml:space="preserve">. </w:t>
      </w:r>
      <w:r w:rsidR="00835431" w:rsidRPr="00E80D2F">
        <w:rPr>
          <w:rFonts w:ascii="Arial" w:hAnsi="Arial" w:cs="Arial"/>
          <w:color w:val="222222"/>
          <w:sz w:val="22"/>
          <w:szCs w:val="22"/>
        </w:rPr>
        <w:t>When the class are very overlapping</w:t>
      </w:r>
      <w:r w:rsidR="00083E8D" w:rsidRPr="00E80D2F">
        <w:rPr>
          <w:rFonts w:ascii="Arial" w:hAnsi="Arial" w:cs="Arial"/>
          <w:color w:val="222222"/>
          <w:sz w:val="22"/>
          <w:szCs w:val="22"/>
        </w:rPr>
        <w:t>,</w:t>
      </w:r>
      <w:r w:rsidR="00835431" w:rsidRPr="00E80D2F">
        <w:rPr>
          <w:rFonts w:ascii="Arial" w:hAnsi="Arial" w:cs="Arial"/>
          <w:color w:val="222222"/>
          <w:sz w:val="22"/>
          <w:szCs w:val="22"/>
        </w:rPr>
        <w:t xml:space="preserve"> you have to count independent evidence. That's where then a Naive Bayes classifier would be better.</w:t>
      </w:r>
    </w:p>
    <w:p w14:paraId="7858523B" w14:textId="77777777" w:rsidR="0035654C" w:rsidRPr="00E80D2F" w:rsidRDefault="0035654C" w:rsidP="0035654C">
      <w:pPr>
        <w:pStyle w:val="ListParagraph"/>
        <w:rPr>
          <w:rFonts w:ascii="Arial" w:eastAsia="Times New Roman" w:hAnsi="Arial" w:cs="Arial"/>
          <w:color w:val="222222"/>
          <w:sz w:val="22"/>
          <w:szCs w:val="22"/>
          <w:shd w:val="clear" w:color="auto" w:fill="FFFFFF"/>
        </w:rPr>
      </w:pPr>
    </w:p>
    <w:p w14:paraId="52C47ABC" w14:textId="75F36DDC" w:rsidR="0035654C" w:rsidRPr="00E80D2F" w:rsidRDefault="0035654C" w:rsidP="00E80D2F">
      <w:pPr>
        <w:pStyle w:val="ListParagraph"/>
        <w:numPr>
          <w:ilvl w:val="0"/>
          <w:numId w:val="11"/>
        </w:numPr>
        <w:rPr>
          <w:rFonts w:ascii="Arial" w:eastAsia="Times New Roman" w:hAnsi="Arial" w:cs="Arial"/>
          <w:color w:val="222222"/>
          <w:sz w:val="22"/>
          <w:szCs w:val="22"/>
          <w:shd w:val="clear" w:color="auto" w:fill="FFFFFF"/>
        </w:rPr>
      </w:pPr>
      <w:r w:rsidRPr="00E80D2F">
        <w:rPr>
          <w:rFonts w:ascii="Arial" w:eastAsia="Times New Roman" w:hAnsi="Arial" w:cs="Arial"/>
          <w:color w:val="222222"/>
          <w:sz w:val="22"/>
          <w:szCs w:val="22"/>
          <w:shd w:val="clear" w:color="auto" w:fill="FFFFFF"/>
        </w:rPr>
        <w:t>DECISION TREE classifies a dataset by asking multiple linear questions one after another. Machine learning task is to learn the decision tree from training data.</w:t>
      </w:r>
    </w:p>
    <w:p w14:paraId="61BE0D15" w14:textId="77777777" w:rsidR="00633421" w:rsidRPr="00E80D2F" w:rsidRDefault="00633421" w:rsidP="00633421">
      <w:pPr>
        <w:rPr>
          <w:rFonts w:ascii="Arial" w:eastAsia="Times New Roman" w:hAnsi="Arial" w:cs="Arial"/>
          <w:color w:val="222222"/>
          <w:sz w:val="22"/>
          <w:szCs w:val="22"/>
          <w:shd w:val="clear" w:color="auto" w:fill="FFFFFF"/>
        </w:rPr>
      </w:pPr>
    </w:p>
    <w:p w14:paraId="3D14CB0A" w14:textId="45E9B33F" w:rsidR="00633421" w:rsidRPr="00E80D2F" w:rsidRDefault="00633421" w:rsidP="00E80D2F">
      <w:pPr>
        <w:ind w:left="1080"/>
        <w:rPr>
          <w:rFonts w:ascii="Arial" w:eastAsia="Times New Roman" w:hAnsi="Arial" w:cs="Arial"/>
          <w:color w:val="222222"/>
          <w:sz w:val="22"/>
          <w:szCs w:val="22"/>
          <w:shd w:val="clear" w:color="auto" w:fill="FFFFFF"/>
        </w:rPr>
      </w:pPr>
      <w:r w:rsidRPr="00E80D2F">
        <w:rPr>
          <w:rFonts w:ascii="Arial" w:eastAsia="Times New Roman" w:hAnsi="Arial" w:cs="Arial"/>
          <w:color w:val="222222"/>
          <w:sz w:val="22"/>
          <w:szCs w:val="22"/>
          <w:shd w:val="clear" w:color="auto" w:fill="FFFFFF"/>
        </w:rPr>
        <w:t>Decision Tree parameters</w:t>
      </w:r>
      <w:r w:rsidR="00B503B9" w:rsidRPr="00E80D2F">
        <w:rPr>
          <w:rFonts w:ascii="Arial" w:eastAsia="Times New Roman" w:hAnsi="Arial" w:cs="Arial"/>
          <w:color w:val="222222"/>
          <w:sz w:val="22"/>
          <w:szCs w:val="22"/>
          <w:shd w:val="clear" w:color="auto" w:fill="FFFFFF"/>
        </w:rPr>
        <w:t>:</w:t>
      </w:r>
    </w:p>
    <w:p w14:paraId="75378BFC" w14:textId="70EB0A22" w:rsidR="00633421" w:rsidRPr="00E80D2F" w:rsidRDefault="00633421" w:rsidP="00E80D2F">
      <w:pPr>
        <w:pStyle w:val="p1"/>
        <w:ind w:left="1080"/>
        <w:rPr>
          <w:rFonts w:ascii="Arial" w:hAnsi="Arial" w:cs="Arial"/>
          <w:sz w:val="22"/>
          <w:szCs w:val="22"/>
        </w:rPr>
      </w:pPr>
      <w:r w:rsidRPr="00E80D2F">
        <w:rPr>
          <w:rStyle w:val="s1"/>
          <w:rFonts w:ascii="Arial" w:hAnsi="Arial" w:cs="Arial"/>
          <w:sz w:val="22"/>
          <w:szCs w:val="22"/>
        </w:rPr>
        <w:t xml:space="preserve">criterion: </w:t>
      </w:r>
      <w:r w:rsidR="00333E83" w:rsidRPr="00E80D2F">
        <w:rPr>
          <w:rStyle w:val="s1"/>
          <w:rFonts w:ascii="Arial" w:hAnsi="Arial" w:cs="Arial"/>
          <w:sz w:val="22"/>
          <w:szCs w:val="22"/>
        </w:rPr>
        <w:t>“</w:t>
      </w:r>
      <w:r w:rsidRPr="00E80D2F">
        <w:rPr>
          <w:rStyle w:val="s1"/>
          <w:rFonts w:ascii="Arial" w:hAnsi="Arial" w:cs="Arial"/>
          <w:sz w:val="22"/>
          <w:szCs w:val="22"/>
        </w:rPr>
        <w:t>gini"</w:t>
      </w:r>
    </w:p>
    <w:p w14:paraId="3E7A40C1" w14:textId="77777777" w:rsidR="00E80D2F" w:rsidRPr="00E80D2F" w:rsidRDefault="005D3185" w:rsidP="00E80D2F">
      <w:pPr>
        <w:pStyle w:val="p1"/>
        <w:ind w:left="1080"/>
        <w:rPr>
          <w:rFonts w:ascii="Arial" w:hAnsi="Arial" w:cs="Arial"/>
          <w:sz w:val="22"/>
          <w:szCs w:val="22"/>
        </w:rPr>
      </w:pPr>
      <w:r w:rsidRPr="00E80D2F">
        <w:rPr>
          <w:rStyle w:val="s1"/>
          <w:rFonts w:ascii="Arial" w:hAnsi="Arial" w:cs="Arial"/>
          <w:sz w:val="22"/>
          <w:szCs w:val="22"/>
        </w:rPr>
        <w:t>max_depth:</w:t>
      </w:r>
      <w:r w:rsidR="00B503B9" w:rsidRPr="00E80D2F">
        <w:rPr>
          <w:rStyle w:val="s1"/>
          <w:rFonts w:ascii="Arial" w:hAnsi="Arial" w:cs="Arial"/>
          <w:sz w:val="22"/>
          <w:szCs w:val="22"/>
        </w:rPr>
        <w:t>[</w:t>
      </w:r>
      <w:r w:rsidRPr="00E80D2F">
        <w:rPr>
          <w:rStyle w:val="s1"/>
          <w:rFonts w:ascii="Arial" w:hAnsi="Arial" w:cs="Arial"/>
          <w:sz w:val="22"/>
          <w:szCs w:val="22"/>
        </w:rPr>
        <w:t>None,3,</w:t>
      </w:r>
      <w:r w:rsidR="00B503B9" w:rsidRPr="00E80D2F">
        <w:rPr>
          <w:rStyle w:val="s1"/>
          <w:rFonts w:ascii="Arial" w:hAnsi="Arial" w:cs="Arial"/>
          <w:sz w:val="22"/>
          <w:szCs w:val="22"/>
        </w:rPr>
        <w:t>5</w:t>
      </w:r>
      <w:r w:rsidRPr="00E80D2F">
        <w:rPr>
          <w:rStyle w:val="s1"/>
          <w:rFonts w:ascii="Arial" w:hAnsi="Arial" w:cs="Arial"/>
          <w:sz w:val="22"/>
          <w:szCs w:val="22"/>
        </w:rPr>
        <w:t>,7,9</w:t>
      </w:r>
      <w:r w:rsidR="00B503B9" w:rsidRPr="00E80D2F">
        <w:rPr>
          <w:rStyle w:val="s1"/>
          <w:rFonts w:ascii="Arial" w:hAnsi="Arial" w:cs="Arial"/>
          <w:sz w:val="22"/>
          <w:szCs w:val="22"/>
        </w:rPr>
        <w:t>]</w:t>
      </w:r>
    </w:p>
    <w:p w14:paraId="29D7F565" w14:textId="7312FAA3" w:rsidR="0035654C" w:rsidRPr="00E80D2F" w:rsidRDefault="005D3185" w:rsidP="00E80D2F">
      <w:pPr>
        <w:pStyle w:val="p1"/>
        <w:ind w:left="1080"/>
        <w:rPr>
          <w:rFonts w:ascii="Arial" w:hAnsi="Arial" w:cs="Arial"/>
          <w:sz w:val="22"/>
          <w:szCs w:val="22"/>
        </w:rPr>
      </w:pPr>
      <w:r w:rsidRPr="00E80D2F">
        <w:rPr>
          <w:rFonts w:ascii="Arial" w:eastAsia="Times New Roman" w:hAnsi="Arial" w:cs="Arial"/>
          <w:color w:val="222222"/>
          <w:sz w:val="22"/>
          <w:szCs w:val="22"/>
          <w:shd w:val="clear" w:color="auto" w:fill="FFFFFF"/>
        </w:rPr>
        <w:t>min_samples_split: [2, 3, 4]</w:t>
      </w:r>
    </w:p>
    <w:p w14:paraId="3E432FB0" w14:textId="784F1890" w:rsidR="00835431" w:rsidRPr="00E80D2F" w:rsidRDefault="00835431" w:rsidP="00835431">
      <w:pPr>
        <w:rPr>
          <w:rFonts w:ascii="Arial" w:eastAsia="Times New Roman" w:hAnsi="Arial" w:cs="Arial"/>
          <w:sz w:val="22"/>
          <w:szCs w:val="22"/>
        </w:rPr>
      </w:pPr>
    </w:p>
    <w:p w14:paraId="6E11CABA" w14:textId="35E992BC" w:rsidR="00916261" w:rsidRPr="00E80D2F" w:rsidRDefault="00916261" w:rsidP="00916261">
      <w:pPr>
        <w:rPr>
          <w:rFonts w:ascii="Arial" w:eastAsia="Times New Roman" w:hAnsi="Arial" w:cs="Arial"/>
          <w:color w:val="222222"/>
          <w:sz w:val="22"/>
          <w:szCs w:val="22"/>
          <w:shd w:val="clear" w:color="auto" w:fill="FFFFFF"/>
        </w:rPr>
      </w:pPr>
    </w:p>
    <w:p w14:paraId="0FC522CD" w14:textId="1D9C0398" w:rsidR="00ED728F" w:rsidRPr="00E80D2F" w:rsidRDefault="00ED728F" w:rsidP="00E80D2F">
      <w:pPr>
        <w:pStyle w:val="ListParagraph"/>
        <w:numPr>
          <w:ilvl w:val="0"/>
          <w:numId w:val="11"/>
        </w:numPr>
        <w:rPr>
          <w:rFonts w:ascii="Arial" w:eastAsia="Times New Roman" w:hAnsi="Arial" w:cs="Arial"/>
          <w:sz w:val="22"/>
          <w:szCs w:val="22"/>
        </w:rPr>
      </w:pPr>
      <w:r w:rsidRPr="00E80D2F">
        <w:rPr>
          <w:rFonts w:ascii="Arial" w:eastAsia="Times New Roman" w:hAnsi="Arial" w:cs="Arial"/>
          <w:sz w:val="22"/>
          <w:szCs w:val="22"/>
        </w:rPr>
        <w:t>SVM finds a separating line, more generally called a hyper plane, between data of two classes.</w:t>
      </w:r>
      <w:r w:rsidR="0035654C" w:rsidRPr="00E80D2F">
        <w:rPr>
          <w:rFonts w:ascii="Arial" w:eastAsia="Times New Roman" w:hAnsi="Arial" w:cs="Arial"/>
          <w:sz w:val="22"/>
          <w:szCs w:val="22"/>
        </w:rPr>
        <w:t xml:space="preserve"> The hyper plane maximise the distance (margin</w:t>
      </w:r>
      <w:r w:rsidRPr="00E80D2F">
        <w:rPr>
          <w:rFonts w:ascii="Arial" w:eastAsia="Times New Roman" w:hAnsi="Arial" w:cs="Arial"/>
          <w:sz w:val="22"/>
          <w:szCs w:val="22"/>
        </w:rPr>
        <w:t>) to nearest point, and it does this relative to both classes.</w:t>
      </w:r>
      <w:r w:rsidR="0035654C" w:rsidRPr="00E80D2F">
        <w:rPr>
          <w:rFonts w:ascii="Arial" w:eastAsia="Times New Roman" w:hAnsi="Arial" w:cs="Arial"/>
          <w:sz w:val="22"/>
          <w:szCs w:val="22"/>
        </w:rPr>
        <w:t xml:space="preserve"> </w:t>
      </w:r>
      <w:r w:rsidR="0035654C" w:rsidRPr="00E80D2F">
        <w:rPr>
          <w:rFonts w:ascii="Arial" w:eastAsia="Times New Roman" w:hAnsi="Arial" w:cs="Arial"/>
          <w:color w:val="222222"/>
          <w:sz w:val="22"/>
          <w:szCs w:val="22"/>
          <w:shd w:val="clear" w:color="auto" w:fill="FFFFFF"/>
        </w:rPr>
        <w:t>As it maximise margin</w:t>
      </w:r>
      <w:r w:rsidRPr="00E80D2F">
        <w:rPr>
          <w:rFonts w:ascii="Arial" w:eastAsia="Times New Roman" w:hAnsi="Arial" w:cs="Arial"/>
          <w:color w:val="222222"/>
          <w:sz w:val="22"/>
          <w:szCs w:val="22"/>
          <w:shd w:val="clear" w:color="auto" w:fill="FFFFFF"/>
        </w:rPr>
        <w:t>, it seems to be most robust to classification errors.</w:t>
      </w:r>
    </w:p>
    <w:p w14:paraId="0542A135" w14:textId="77777777" w:rsidR="00E80D2F" w:rsidRPr="00E80D2F" w:rsidRDefault="00E80D2F" w:rsidP="00E80D2F">
      <w:pPr>
        <w:pStyle w:val="ListParagraph"/>
        <w:ind w:left="1080"/>
        <w:rPr>
          <w:rFonts w:ascii="Arial" w:eastAsia="Times New Roman" w:hAnsi="Arial" w:cs="Arial"/>
          <w:sz w:val="22"/>
          <w:szCs w:val="22"/>
        </w:rPr>
      </w:pPr>
    </w:p>
    <w:p w14:paraId="256F5671" w14:textId="3852CF13" w:rsidR="00ED728F" w:rsidRPr="00E80D2F" w:rsidRDefault="00ED728F" w:rsidP="00E80D2F">
      <w:pPr>
        <w:ind w:left="1080"/>
        <w:rPr>
          <w:rFonts w:ascii="Arial" w:eastAsia="Times New Roman" w:hAnsi="Arial" w:cs="Arial"/>
          <w:sz w:val="22"/>
          <w:szCs w:val="22"/>
        </w:rPr>
      </w:pPr>
      <w:r w:rsidRPr="00E80D2F">
        <w:rPr>
          <w:rFonts w:ascii="Arial" w:eastAsia="Times New Roman" w:hAnsi="Arial" w:cs="Arial"/>
          <w:sz w:val="22"/>
          <w:szCs w:val="22"/>
        </w:rPr>
        <w:t>SVM Parameter</w:t>
      </w:r>
    </w:p>
    <w:p w14:paraId="18D4D742" w14:textId="57771971" w:rsidR="00ED728F" w:rsidRPr="00E80D2F" w:rsidRDefault="00E62783" w:rsidP="00E80D2F">
      <w:pPr>
        <w:pStyle w:val="ListParagraph"/>
        <w:numPr>
          <w:ilvl w:val="0"/>
          <w:numId w:val="7"/>
        </w:numPr>
        <w:ind w:left="1440"/>
        <w:rPr>
          <w:rFonts w:ascii="Arial" w:eastAsia="Times New Roman" w:hAnsi="Arial" w:cs="Arial"/>
          <w:sz w:val="22"/>
          <w:szCs w:val="22"/>
          <w:lang w:eastAsia="en-GB"/>
        </w:rPr>
      </w:pPr>
      <w:r w:rsidRPr="00E80D2F">
        <w:rPr>
          <w:rFonts w:ascii="Arial" w:eastAsia="Times New Roman" w:hAnsi="Arial" w:cs="Arial"/>
          <w:sz w:val="22"/>
          <w:szCs w:val="22"/>
          <w:lang w:eastAsia="en-GB"/>
        </w:rPr>
        <w:t xml:space="preserve">Kernel: </w:t>
      </w:r>
      <w:r w:rsidR="005D3185" w:rsidRPr="00E80D2F">
        <w:rPr>
          <w:rFonts w:ascii="Arial" w:eastAsia="Times New Roman" w:hAnsi="Arial" w:cs="Arial"/>
          <w:sz w:val="22"/>
          <w:szCs w:val="22"/>
          <w:lang w:eastAsia="en-GB"/>
        </w:rPr>
        <w:t>[</w:t>
      </w:r>
      <w:r w:rsidRPr="00E80D2F">
        <w:rPr>
          <w:rFonts w:ascii="Arial" w:eastAsia="Times New Roman" w:hAnsi="Arial" w:cs="Arial"/>
          <w:sz w:val="22"/>
          <w:szCs w:val="22"/>
          <w:lang w:eastAsia="en-GB"/>
        </w:rPr>
        <w:t>“</w:t>
      </w:r>
      <w:r w:rsidR="00D775E0" w:rsidRPr="00E80D2F">
        <w:rPr>
          <w:rFonts w:ascii="Arial" w:eastAsia="Times New Roman" w:hAnsi="Arial" w:cs="Arial"/>
          <w:sz w:val="22"/>
          <w:szCs w:val="22"/>
          <w:lang w:eastAsia="en-GB"/>
        </w:rPr>
        <w:t>rbf</w:t>
      </w:r>
      <w:r w:rsidRPr="00E80D2F">
        <w:rPr>
          <w:rFonts w:ascii="Arial" w:eastAsia="Times New Roman" w:hAnsi="Arial" w:cs="Arial"/>
          <w:sz w:val="22"/>
          <w:szCs w:val="22"/>
          <w:lang w:eastAsia="en-GB"/>
        </w:rPr>
        <w:t>”</w:t>
      </w:r>
      <w:r w:rsidR="005D3185" w:rsidRPr="00E80D2F">
        <w:rPr>
          <w:rFonts w:ascii="Arial" w:eastAsia="Times New Roman" w:hAnsi="Arial" w:cs="Arial"/>
          <w:sz w:val="22"/>
          <w:szCs w:val="22"/>
          <w:lang w:eastAsia="en-GB"/>
        </w:rPr>
        <w:t>]</w:t>
      </w:r>
    </w:p>
    <w:p w14:paraId="699673F8" w14:textId="4E1DB9A8" w:rsidR="00D775E0" w:rsidRPr="00E80D2F" w:rsidRDefault="00B0498E" w:rsidP="00E80D2F">
      <w:pPr>
        <w:pStyle w:val="p1"/>
        <w:numPr>
          <w:ilvl w:val="0"/>
          <w:numId w:val="7"/>
        </w:numPr>
        <w:ind w:left="1440"/>
        <w:rPr>
          <w:rFonts w:ascii="Arial" w:hAnsi="Arial" w:cs="Arial"/>
          <w:sz w:val="22"/>
          <w:szCs w:val="22"/>
        </w:rPr>
      </w:pPr>
      <w:r w:rsidRPr="00E80D2F">
        <w:rPr>
          <w:rFonts w:ascii="Arial" w:eastAsia="Times New Roman" w:hAnsi="Arial" w:cs="Arial"/>
          <w:sz w:val="22"/>
          <w:szCs w:val="22"/>
        </w:rPr>
        <w:t>C</w:t>
      </w:r>
      <w:r w:rsidR="00E62783" w:rsidRPr="00E80D2F">
        <w:rPr>
          <w:rFonts w:ascii="Arial" w:eastAsia="Times New Roman" w:hAnsi="Arial" w:cs="Arial"/>
          <w:sz w:val="22"/>
          <w:szCs w:val="22"/>
        </w:rPr>
        <w:t xml:space="preserve">: </w:t>
      </w:r>
      <w:r w:rsidR="00E62783" w:rsidRPr="00E80D2F">
        <w:rPr>
          <w:rStyle w:val="s1"/>
          <w:rFonts w:ascii="Arial" w:hAnsi="Arial" w:cs="Arial"/>
          <w:sz w:val="22"/>
          <w:szCs w:val="22"/>
        </w:rPr>
        <w:t xml:space="preserve">[10000, </w:t>
      </w:r>
      <w:r w:rsidR="005766E3" w:rsidRPr="00E80D2F">
        <w:rPr>
          <w:rStyle w:val="s1"/>
          <w:rFonts w:ascii="Arial" w:hAnsi="Arial" w:cs="Arial"/>
          <w:sz w:val="22"/>
          <w:szCs w:val="22"/>
        </w:rPr>
        <w:t xml:space="preserve">5000, </w:t>
      </w:r>
      <w:r w:rsidR="00E62783" w:rsidRPr="00E80D2F">
        <w:rPr>
          <w:rStyle w:val="s1"/>
          <w:rFonts w:ascii="Arial" w:hAnsi="Arial" w:cs="Arial"/>
          <w:sz w:val="22"/>
          <w:szCs w:val="22"/>
        </w:rPr>
        <w:t>1000, 100, 10]</w:t>
      </w:r>
    </w:p>
    <w:p w14:paraId="33FE9634" w14:textId="584E8A9E" w:rsidR="00E62783" w:rsidRPr="00E80D2F" w:rsidRDefault="00E62783" w:rsidP="00E80D2F">
      <w:pPr>
        <w:pStyle w:val="p1"/>
        <w:numPr>
          <w:ilvl w:val="0"/>
          <w:numId w:val="7"/>
        </w:numPr>
        <w:ind w:left="1440"/>
        <w:rPr>
          <w:rFonts w:ascii="Arial" w:hAnsi="Arial" w:cs="Arial"/>
          <w:sz w:val="22"/>
          <w:szCs w:val="22"/>
        </w:rPr>
      </w:pPr>
      <w:r w:rsidRPr="00E80D2F">
        <w:rPr>
          <w:rFonts w:ascii="Arial" w:eastAsia="Times New Roman" w:hAnsi="Arial" w:cs="Arial"/>
          <w:sz w:val="22"/>
          <w:szCs w:val="22"/>
        </w:rPr>
        <w:t xml:space="preserve">gamma: </w:t>
      </w:r>
      <w:r w:rsidRPr="00E80D2F">
        <w:rPr>
          <w:rStyle w:val="s1"/>
          <w:rFonts w:ascii="Arial" w:hAnsi="Arial" w:cs="Arial"/>
          <w:sz w:val="22"/>
          <w:szCs w:val="22"/>
        </w:rPr>
        <w:t>[0.0005, 0.005, 0.05</w:t>
      </w:r>
      <w:r w:rsidR="005D3185" w:rsidRPr="00E80D2F">
        <w:rPr>
          <w:rStyle w:val="s1"/>
          <w:rFonts w:ascii="Arial" w:hAnsi="Arial" w:cs="Arial"/>
          <w:sz w:val="22"/>
          <w:szCs w:val="22"/>
        </w:rPr>
        <w:t>, 0.1, 0.5</w:t>
      </w:r>
      <w:r w:rsidRPr="00E80D2F">
        <w:rPr>
          <w:rStyle w:val="s1"/>
          <w:rFonts w:ascii="Arial" w:hAnsi="Arial" w:cs="Arial"/>
          <w:sz w:val="22"/>
          <w:szCs w:val="22"/>
        </w:rPr>
        <w:t>]</w:t>
      </w:r>
    </w:p>
    <w:p w14:paraId="0D119074" w14:textId="0917E399" w:rsidR="00E62783" w:rsidRPr="00E62783" w:rsidRDefault="00E62783" w:rsidP="00E62783">
      <w:pPr>
        <w:rPr>
          <w:rFonts w:eastAsia="Times New Roman"/>
        </w:rPr>
      </w:pPr>
    </w:p>
    <w:p w14:paraId="5620F03C" w14:textId="77777777" w:rsidR="00F65FF2" w:rsidRPr="00E80D2F" w:rsidRDefault="00F65FF2" w:rsidP="00F65FF2">
      <w:pPr>
        <w:rPr>
          <w:rFonts w:ascii="Arial" w:eastAsia="Times New Roman" w:hAnsi="Arial" w:cs="Arial"/>
          <w:sz w:val="16"/>
          <w:szCs w:val="16"/>
        </w:rPr>
      </w:pPr>
    </w:p>
    <w:p w14:paraId="061B808C" w14:textId="681F41AA" w:rsidR="00F65FF2" w:rsidRPr="00E80D2F" w:rsidRDefault="00F65FF2" w:rsidP="00F65FF2">
      <w:pPr>
        <w:rPr>
          <w:rFonts w:ascii="Arial" w:eastAsia="Times New Roman" w:hAnsi="Arial" w:cs="Arial"/>
          <w:sz w:val="22"/>
          <w:szCs w:val="22"/>
        </w:rPr>
      </w:pPr>
      <w:r w:rsidRPr="00E80D2F">
        <w:rPr>
          <w:rFonts w:ascii="Arial" w:eastAsia="Times New Roman" w:hAnsi="Arial" w:cs="Arial"/>
          <w:sz w:val="22"/>
          <w:szCs w:val="22"/>
        </w:rPr>
        <w:t xml:space="preserve">Accuracy, Precision, Recall &amp; F1 score obtained by </w:t>
      </w:r>
    </w:p>
    <w:tbl>
      <w:tblPr>
        <w:tblStyle w:val="TableGrid"/>
        <w:tblW w:w="0" w:type="auto"/>
        <w:tblLayout w:type="fixed"/>
        <w:tblLook w:val="04A0" w:firstRow="1" w:lastRow="0" w:firstColumn="1" w:lastColumn="0" w:noHBand="0" w:noVBand="1"/>
      </w:tblPr>
      <w:tblGrid>
        <w:gridCol w:w="1079"/>
        <w:gridCol w:w="2347"/>
        <w:gridCol w:w="2239"/>
        <w:gridCol w:w="993"/>
        <w:gridCol w:w="810"/>
        <w:gridCol w:w="771"/>
        <w:gridCol w:w="771"/>
      </w:tblGrid>
      <w:tr w:rsidR="00E80D2F" w:rsidRPr="00E80D2F" w14:paraId="50392811" w14:textId="77777777" w:rsidTr="00E80D2F">
        <w:tc>
          <w:tcPr>
            <w:tcW w:w="1079" w:type="dxa"/>
          </w:tcPr>
          <w:p w14:paraId="76EA4879" w14:textId="17A4F22F" w:rsidR="008936E3" w:rsidRPr="00E80D2F" w:rsidRDefault="00E62783" w:rsidP="0013773F">
            <w:pPr>
              <w:spacing w:before="100" w:beforeAutospacing="1" w:after="100" w:afterAutospacing="1"/>
              <w:rPr>
                <w:rFonts w:ascii="Arial" w:eastAsia="Times New Roman" w:hAnsi="Arial" w:cs="Arial"/>
                <w:b/>
                <w:color w:val="000000"/>
                <w:sz w:val="13"/>
                <w:szCs w:val="13"/>
              </w:rPr>
            </w:pPr>
            <w:r w:rsidRPr="00E80D2F">
              <w:rPr>
                <w:rFonts w:ascii="Arial" w:eastAsia="Times New Roman" w:hAnsi="Arial" w:cs="Arial"/>
                <w:b/>
                <w:color w:val="000000"/>
                <w:sz w:val="13"/>
                <w:szCs w:val="13"/>
              </w:rPr>
              <w:t>Algorithm</w:t>
            </w:r>
          </w:p>
        </w:tc>
        <w:tc>
          <w:tcPr>
            <w:tcW w:w="2347" w:type="dxa"/>
          </w:tcPr>
          <w:p w14:paraId="565A5C8B" w14:textId="77777777" w:rsidR="008936E3" w:rsidRPr="00E80D2F" w:rsidRDefault="00CD2E08" w:rsidP="00CD2E08">
            <w:pPr>
              <w:pStyle w:val="p1"/>
              <w:rPr>
                <w:rStyle w:val="s1"/>
                <w:rFonts w:ascii="Arial" w:hAnsi="Arial" w:cs="Arial"/>
                <w:b/>
                <w:sz w:val="13"/>
                <w:szCs w:val="13"/>
              </w:rPr>
            </w:pPr>
            <w:r w:rsidRPr="00E80D2F">
              <w:rPr>
                <w:rStyle w:val="s1"/>
                <w:rFonts w:ascii="Arial" w:hAnsi="Arial" w:cs="Arial"/>
                <w:b/>
                <w:sz w:val="13"/>
                <w:szCs w:val="13"/>
              </w:rPr>
              <w:t>GridSearchCV</w:t>
            </w:r>
          </w:p>
          <w:p w14:paraId="7976F565" w14:textId="639D1563" w:rsidR="00CD2E08" w:rsidRPr="00E80D2F" w:rsidRDefault="00CD2E08" w:rsidP="00CD2E08">
            <w:pPr>
              <w:pStyle w:val="p1"/>
              <w:rPr>
                <w:rFonts w:ascii="Arial" w:hAnsi="Arial" w:cs="Arial"/>
                <w:b/>
                <w:sz w:val="13"/>
                <w:szCs w:val="13"/>
              </w:rPr>
            </w:pPr>
            <w:r w:rsidRPr="00E80D2F">
              <w:rPr>
                <w:rStyle w:val="s1"/>
                <w:rFonts w:ascii="Arial" w:hAnsi="Arial" w:cs="Arial"/>
                <w:b/>
                <w:sz w:val="13"/>
                <w:szCs w:val="13"/>
              </w:rPr>
              <w:t>Params</w:t>
            </w:r>
          </w:p>
        </w:tc>
        <w:tc>
          <w:tcPr>
            <w:tcW w:w="2239" w:type="dxa"/>
          </w:tcPr>
          <w:p w14:paraId="09D14997" w14:textId="55D2285F" w:rsidR="008936E3" w:rsidRPr="00E80D2F" w:rsidRDefault="00CD2E08" w:rsidP="00CD2E08">
            <w:pPr>
              <w:pStyle w:val="p1"/>
              <w:rPr>
                <w:rFonts w:ascii="Arial" w:hAnsi="Arial" w:cs="Arial"/>
                <w:b/>
                <w:sz w:val="13"/>
                <w:szCs w:val="13"/>
              </w:rPr>
            </w:pPr>
            <w:r w:rsidRPr="00E80D2F">
              <w:rPr>
                <w:rStyle w:val="s1"/>
                <w:rFonts w:ascii="Arial" w:hAnsi="Arial" w:cs="Arial"/>
                <w:b/>
                <w:sz w:val="13"/>
                <w:szCs w:val="13"/>
              </w:rPr>
              <w:t>Best params on training set</w:t>
            </w:r>
          </w:p>
        </w:tc>
        <w:tc>
          <w:tcPr>
            <w:tcW w:w="993" w:type="dxa"/>
          </w:tcPr>
          <w:p w14:paraId="14EB43A5" w14:textId="7A63AF82" w:rsidR="008936E3" w:rsidRPr="00E80D2F" w:rsidRDefault="008936E3" w:rsidP="0013773F">
            <w:pPr>
              <w:spacing w:before="100" w:beforeAutospacing="1" w:after="100" w:afterAutospacing="1"/>
              <w:rPr>
                <w:rFonts w:ascii="Arial" w:eastAsia="Times New Roman" w:hAnsi="Arial" w:cs="Arial"/>
                <w:b/>
                <w:color w:val="000000"/>
                <w:sz w:val="13"/>
                <w:szCs w:val="13"/>
              </w:rPr>
            </w:pPr>
            <w:r w:rsidRPr="00E80D2F">
              <w:rPr>
                <w:rFonts w:ascii="Arial" w:eastAsia="Times New Roman" w:hAnsi="Arial" w:cs="Arial"/>
                <w:b/>
                <w:color w:val="000000"/>
                <w:sz w:val="13"/>
                <w:szCs w:val="13"/>
              </w:rPr>
              <w:t>Accuracy</w:t>
            </w:r>
            <w:r w:rsidR="00CD2E08" w:rsidRPr="00E80D2F">
              <w:rPr>
                <w:rFonts w:ascii="Arial" w:eastAsia="Times New Roman" w:hAnsi="Arial" w:cs="Arial"/>
                <w:b/>
                <w:color w:val="000000"/>
                <w:sz w:val="13"/>
                <w:szCs w:val="13"/>
              </w:rPr>
              <w:t xml:space="preserve"> on testing set</w:t>
            </w:r>
          </w:p>
        </w:tc>
        <w:tc>
          <w:tcPr>
            <w:tcW w:w="810" w:type="dxa"/>
          </w:tcPr>
          <w:p w14:paraId="208EC3D2" w14:textId="5D50F6C0" w:rsidR="008936E3" w:rsidRPr="00E80D2F" w:rsidRDefault="008936E3" w:rsidP="0013773F">
            <w:pPr>
              <w:spacing w:before="100" w:beforeAutospacing="1" w:after="100" w:afterAutospacing="1"/>
              <w:rPr>
                <w:rFonts w:ascii="Arial" w:eastAsia="Times New Roman" w:hAnsi="Arial" w:cs="Arial"/>
                <w:b/>
                <w:color w:val="000000"/>
                <w:sz w:val="13"/>
                <w:szCs w:val="13"/>
              </w:rPr>
            </w:pPr>
            <w:r w:rsidRPr="00E80D2F">
              <w:rPr>
                <w:rFonts w:ascii="Arial" w:eastAsia="Times New Roman" w:hAnsi="Arial" w:cs="Arial"/>
                <w:b/>
                <w:color w:val="000000"/>
                <w:sz w:val="13"/>
                <w:szCs w:val="13"/>
              </w:rPr>
              <w:t>Precision</w:t>
            </w:r>
            <w:r w:rsidR="00CD2E08" w:rsidRPr="00E80D2F">
              <w:rPr>
                <w:rFonts w:ascii="Arial" w:eastAsia="Times New Roman" w:hAnsi="Arial" w:cs="Arial"/>
                <w:b/>
                <w:color w:val="000000"/>
                <w:sz w:val="13"/>
                <w:szCs w:val="13"/>
              </w:rPr>
              <w:t xml:space="preserve"> on testing set</w:t>
            </w:r>
          </w:p>
        </w:tc>
        <w:tc>
          <w:tcPr>
            <w:tcW w:w="771" w:type="dxa"/>
          </w:tcPr>
          <w:p w14:paraId="1FFB0F94" w14:textId="06170C94" w:rsidR="008936E3" w:rsidRPr="00E80D2F" w:rsidRDefault="008936E3" w:rsidP="0013773F">
            <w:pPr>
              <w:spacing w:before="100" w:beforeAutospacing="1" w:after="100" w:afterAutospacing="1"/>
              <w:rPr>
                <w:rFonts w:ascii="Arial" w:eastAsia="Times New Roman" w:hAnsi="Arial" w:cs="Arial"/>
                <w:b/>
                <w:color w:val="000000"/>
                <w:sz w:val="13"/>
                <w:szCs w:val="13"/>
              </w:rPr>
            </w:pPr>
            <w:r w:rsidRPr="00E80D2F">
              <w:rPr>
                <w:rFonts w:ascii="Arial" w:eastAsia="Times New Roman" w:hAnsi="Arial" w:cs="Arial"/>
                <w:b/>
                <w:color w:val="000000"/>
                <w:sz w:val="13"/>
                <w:szCs w:val="13"/>
              </w:rPr>
              <w:t>Recall</w:t>
            </w:r>
            <w:r w:rsidR="00CD2E08" w:rsidRPr="00E80D2F">
              <w:rPr>
                <w:rFonts w:ascii="Arial" w:eastAsia="Times New Roman" w:hAnsi="Arial" w:cs="Arial"/>
                <w:b/>
                <w:color w:val="000000"/>
                <w:sz w:val="13"/>
                <w:szCs w:val="13"/>
              </w:rPr>
              <w:t xml:space="preserve"> on testing set</w:t>
            </w:r>
          </w:p>
        </w:tc>
        <w:tc>
          <w:tcPr>
            <w:tcW w:w="771" w:type="dxa"/>
          </w:tcPr>
          <w:p w14:paraId="7D9174C2" w14:textId="3D4A41AA" w:rsidR="008936E3" w:rsidRPr="00E80D2F" w:rsidRDefault="008936E3" w:rsidP="0013773F">
            <w:pPr>
              <w:spacing w:before="100" w:beforeAutospacing="1" w:after="100" w:afterAutospacing="1"/>
              <w:rPr>
                <w:rFonts w:ascii="Arial" w:eastAsia="Times New Roman" w:hAnsi="Arial" w:cs="Arial"/>
                <w:b/>
                <w:color w:val="000000"/>
                <w:sz w:val="13"/>
                <w:szCs w:val="13"/>
              </w:rPr>
            </w:pPr>
            <w:r w:rsidRPr="00E80D2F">
              <w:rPr>
                <w:rFonts w:ascii="Arial" w:eastAsia="Times New Roman" w:hAnsi="Arial" w:cs="Arial"/>
                <w:b/>
                <w:color w:val="000000"/>
                <w:sz w:val="13"/>
                <w:szCs w:val="13"/>
              </w:rPr>
              <w:t>F1</w:t>
            </w:r>
            <w:r w:rsidR="00CD2E08" w:rsidRPr="00E80D2F">
              <w:rPr>
                <w:rFonts w:ascii="Arial" w:eastAsia="Times New Roman" w:hAnsi="Arial" w:cs="Arial"/>
                <w:b/>
                <w:color w:val="000000"/>
                <w:sz w:val="13"/>
                <w:szCs w:val="13"/>
              </w:rPr>
              <w:t xml:space="preserve"> score on testing set</w:t>
            </w:r>
          </w:p>
        </w:tc>
      </w:tr>
      <w:tr w:rsidR="00453709" w:rsidRPr="00E80D2F" w14:paraId="7D902A13" w14:textId="77777777" w:rsidTr="00E80D2F">
        <w:trPr>
          <w:ins w:id="142" w:author="Anupam Chakraborty" w:date="2017-05-09T00:13:00Z"/>
        </w:trPr>
        <w:tc>
          <w:tcPr>
            <w:tcW w:w="1079" w:type="dxa"/>
          </w:tcPr>
          <w:p w14:paraId="17443A9F" w14:textId="1EAB1B08" w:rsidR="00453709" w:rsidRPr="00167C1A" w:rsidRDefault="00453709" w:rsidP="00C66146">
            <w:pPr>
              <w:rPr>
                <w:ins w:id="143" w:author="Anupam Chakraborty" w:date="2017-05-09T00:13:00Z"/>
                <w:rFonts w:ascii="Arial" w:eastAsia="Times New Roman" w:hAnsi="Arial" w:cs="Arial"/>
                <w:color w:val="222222"/>
                <w:sz w:val="16"/>
                <w:szCs w:val="16"/>
                <w:shd w:val="clear" w:color="auto" w:fill="FFFFFF"/>
              </w:rPr>
            </w:pPr>
            <w:ins w:id="144" w:author="Anupam Chakraborty" w:date="2017-05-09T00:13:00Z">
              <w:r w:rsidRPr="00337AC4">
                <w:rPr>
                  <w:rFonts w:ascii="Arial" w:eastAsia="Times New Roman" w:hAnsi="Arial" w:cs="Arial"/>
                  <w:color w:val="222222"/>
                  <w:sz w:val="16"/>
                  <w:szCs w:val="16"/>
                  <w:shd w:val="clear" w:color="auto" w:fill="FFFFFF"/>
                </w:rPr>
                <w:t>GaussianNB</w:t>
              </w:r>
            </w:ins>
          </w:p>
        </w:tc>
        <w:tc>
          <w:tcPr>
            <w:tcW w:w="2347" w:type="dxa"/>
          </w:tcPr>
          <w:p w14:paraId="2F89A647" w14:textId="26754EA4" w:rsidR="00453709" w:rsidRPr="00337AC4" w:rsidRDefault="00337AC4">
            <w:pPr>
              <w:pStyle w:val="p1"/>
              <w:rPr>
                <w:ins w:id="145" w:author="Anupam Chakraborty" w:date="2017-05-09T00:13:00Z"/>
                <w:rFonts w:ascii="Arial" w:hAnsi="Arial" w:cs="Arial"/>
                <w:sz w:val="16"/>
                <w:szCs w:val="16"/>
                <w:rPrChange w:id="146" w:author="Anupam Chakraborty" w:date="2017-05-09T00:16:00Z">
                  <w:rPr>
                    <w:ins w:id="147" w:author="Anupam Chakraborty" w:date="2017-05-09T00:13:00Z"/>
                    <w:rFonts w:ascii="Arial" w:eastAsia="Times New Roman" w:hAnsi="Arial" w:cs="Arial"/>
                    <w:color w:val="222222"/>
                    <w:sz w:val="16"/>
                    <w:szCs w:val="16"/>
                    <w:shd w:val="clear" w:color="auto" w:fill="FFFFFF"/>
                  </w:rPr>
                </w:rPrChange>
              </w:rPr>
              <w:pPrChange w:id="148" w:author="Anupam Chakraborty" w:date="2017-05-09T00:14:00Z">
                <w:pPr/>
              </w:pPrChange>
            </w:pPr>
            <w:ins w:id="149" w:author="Anupam Chakraborty" w:date="2017-05-09T00:14:00Z">
              <w:r w:rsidRPr="00337AC4">
                <w:rPr>
                  <w:rStyle w:val="s1"/>
                  <w:rFonts w:ascii="Arial" w:hAnsi="Arial" w:cs="Arial"/>
                  <w:sz w:val="16"/>
                  <w:szCs w:val="16"/>
                  <w:rPrChange w:id="150" w:author="Anupam Chakraborty" w:date="2017-05-09T00:16:00Z">
                    <w:rPr>
                      <w:rStyle w:val="s1"/>
                    </w:rPr>
                  </w:rPrChange>
                </w:rPr>
                <w:t>{'reduce_dim__k': [5, 7, 9, 11, 13]}</w:t>
              </w:r>
            </w:ins>
          </w:p>
        </w:tc>
        <w:tc>
          <w:tcPr>
            <w:tcW w:w="2239" w:type="dxa"/>
          </w:tcPr>
          <w:p w14:paraId="4EBCB454" w14:textId="7DA73F39" w:rsidR="00453709" w:rsidRPr="00337AC4" w:rsidRDefault="00337AC4">
            <w:pPr>
              <w:pStyle w:val="p1"/>
              <w:rPr>
                <w:ins w:id="151" w:author="Anupam Chakraborty" w:date="2017-05-09T00:13:00Z"/>
                <w:rFonts w:ascii="Arial" w:hAnsi="Arial" w:cs="Arial"/>
                <w:sz w:val="16"/>
                <w:szCs w:val="16"/>
                <w:rPrChange w:id="152" w:author="Anupam Chakraborty" w:date="2017-05-09T00:16:00Z">
                  <w:rPr>
                    <w:ins w:id="153" w:author="Anupam Chakraborty" w:date="2017-05-09T00:13:00Z"/>
                    <w:rFonts w:ascii="Arial" w:eastAsia="Times New Roman" w:hAnsi="Arial" w:cs="Arial"/>
                    <w:color w:val="222222"/>
                    <w:sz w:val="16"/>
                    <w:szCs w:val="16"/>
                    <w:shd w:val="clear" w:color="auto" w:fill="FFFFFF"/>
                  </w:rPr>
                </w:rPrChange>
              </w:rPr>
              <w:pPrChange w:id="154" w:author="Anupam Chakraborty" w:date="2017-05-09T00:14:00Z">
                <w:pPr/>
              </w:pPrChange>
            </w:pPr>
            <w:ins w:id="155" w:author="Anupam Chakraborty" w:date="2017-05-09T00:14:00Z">
              <w:r w:rsidRPr="00337AC4">
                <w:rPr>
                  <w:rStyle w:val="s1"/>
                  <w:rFonts w:ascii="Arial" w:hAnsi="Arial" w:cs="Arial"/>
                  <w:sz w:val="16"/>
                  <w:szCs w:val="16"/>
                  <w:rPrChange w:id="156" w:author="Anupam Chakraborty" w:date="2017-05-09T00:16:00Z">
                    <w:rPr>
                      <w:rStyle w:val="s1"/>
                    </w:rPr>
                  </w:rPrChange>
                </w:rPr>
                <w:t>{'reduce_dim__k': 5}</w:t>
              </w:r>
            </w:ins>
          </w:p>
        </w:tc>
        <w:tc>
          <w:tcPr>
            <w:tcW w:w="993" w:type="dxa"/>
          </w:tcPr>
          <w:p w14:paraId="385EDFBF" w14:textId="3E75C7C6" w:rsidR="00453709" w:rsidRPr="00337AC4" w:rsidRDefault="00337AC4">
            <w:pPr>
              <w:pStyle w:val="p1"/>
              <w:rPr>
                <w:ins w:id="157" w:author="Anupam Chakraborty" w:date="2017-05-09T00:13:00Z"/>
                <w:rFonts w:ascii="Arial" w:hAnsi="Arial" w:cs="Arial"/>
                <w:sz w:val="16"/>
                <w:szCs w:val="16"/>
                <w:rPrChange w:id="158" w:author="Anupam Chakraborty" w:date="2017-05-09T00:16:00Z">
                  <w:rPr>
                    <w:ins w:id="159" w:author="Anupam Chakraborty" w:date="2017-05-09T00:13:00Z"/>
                    <w:rFonts w:ascii="Arial" w:eastAsia="Times New Roman" w:hAnsi="Arial" w:cs="Arial"/>
                    <w:color w:val="222222"/>
                    <w:sz w:val="16"/>
                    <w:szCs w:val="16"/>
                    <w:shd w:val="clear" w:color="auto" w:fill="FFFFFF"/>
                  </w:rPr>
                </w:rPrChange>
              </w:rPr>
              <w:pPrChange w:id="160" w:author="Anupam Chakraborty" w:date="2017-05-09T00:15:00Z">
                <w:pPr/>
              </w:pPrChange>
            </w:pPr>
            <w:ins w:id="161" w:author="Anupam Chakraborty" w:date="2017-05-09T00:14:00Z">
              <w:r w:rsidRPr="00337AC4">
                <w:rPr>
                  <w:rStyle w:val="s1"/>
                  <w:rFonts w:ascii="Arial" w:hAnsi="Arial" w:cs="Arial"/>
                  <w:sz w:val="16"/>
                  <w:szCs w:val="16"/>
                  <w:rPrChange w:id="162" w:author="Anupam Chakraborty" w:date="2017-05-09T00:16:00Z">
                    <w:rPr>
                      <w:rStyle w:val="s1"/>
                    </w:rPr>
                  </w:rPrChange>
                </w:rPr>
                <w:t>0.82993</w:t>
              </w:r>
            </w:ins>
          </w:p>
        </w:tc>
        <w:tc>
          <w:tcPr>
            <w:tcW w:w="810" w:type="dxa"/>
          </w:tcPr>
          <w:p w14:paraId="2ABA6513" w14:textId="7AADEBE5" w:rsidR="00453709" w:rsidRPr="00337AC4" w:rsidRDefault="00337AC4">
            <w:pPr>
              <w:pStyle w:val="p1"/>
              <w:rPr>
                <w:ins w:id="163" w:author="Anupam Chakraborty" w:date="2017-05-09T00:13:00Z"/>
                <w:rFonts w:ascii="Arial" w:hAnsi="Arial" w:cs="Arial"/>
                <w:sz w:val="16"/>
                <w:szCs w:val="16"/>
                <w:rPrChange w:id="164" w:author="Anupam Chakraborty" w:date="2017-05-09T00:16:00Z">
                  <w:rPr>
                    <w:ins w:id="165" w:author="Anupam Chakraborty" w:date="2017-05-09T00:13:00Z"/>
                    <w:rFonts w:ascii="Arial" w:eastAsia="Times New Roman" w:hAnsi="Arial" w:cs="Arial"/>
                    <w:color w:val="222222"/>
                    <w:sz w:val="16"/>
                    <w:szCs w:val="16"/>
                    <w:shd w:val="clear" w:color="auto" w:fill="FFFFFF"/>
                  </w:rPr>
                </w:rPrChange>
              </w:rPr>
              <w:pPrChange w:id="166" w:author="Anupam Chakraborty" w:date="2017-05-09T00:15:00Z">
                <w:pPr/>
              </w:pPrChange>
            </w:pPr>
            <w:ins w:id="167" w:author="Anupam Chakraborty" w:date="2017-05-09T00:15:00Z">
              <w:r w:rsidRPr="00337AC4">
                <w:rPr>
                  <w:rStyle w:val="s1"/>
                  <w:rFonts w:ascii="Arial" w:hAnsi="Arial" w:cs="Arial"/>
                  <w:sz w:val="16"/>
                  <w:szCs w:val="16"/>
                  <w:rPrChange w:id="168" w:author="Anupam Chakraborty" w:date="2017-05-09T00:16:00Z">
                    <w:rPr>
                      <w:rStyle w:val="s1"/>
                    </w:rPr>
                  </w:rPrChange>
                </w:rPr>
                <w:t>0.34409</w:t>
              </w:r>
            </w:ins>
          </w:p>
        </w:tc>
        <w:tc>
          <w:tcPr>
            <w:tcW w:w="771" w:type="dxa"/>
          </w:tcPr>
          <w:p w14:paraId="4BC456B4" w14:textId="0A1ADDD7" w:rsidR="00453709" w:rsidRPr="00337AC4" w:rsidRDefault="00337AC4">
            <w:pPr>
              <w:pStyle w:val="p1"/>
              <w:rPr>
                <w:ins w:id="169" w:author="Anupam Chakraborty" w:date="2017-05-09T00:13:00Z"/>
                <w:rFonts w:ascii="Arial" w:hAnsi="Arial" w:cs="Arial"/>
                <w:sz w:val="16"/>
                <w:szCs w:val="16"/>
                <w:rPrChange w:id="170" w:author="Anupam Chakraborty" w:date="2017-05-09T00:16:00Z">
                  <w:rPr>
                    <w:ins w:id="171" w:author="Anupam Chakraborty" w:date="2017-05-09T00:13:00Z"/>
                    <w:rFonts w:ascii="Arial" w:eastAsia="Times New Roman" w:hAnsi="Arial" w:cs="Arial"/>
                    <w:color w:val="222222"/>
                    <w:sz w:val="16"/>
                    <w:szCs w:val="16"/>
                    <w:shd w:val="clear" w:color="auto" w:fill="FFFFFF"/>
                  </w:rPr>
                </w:rPrChange>
              </w:rPr>
              <w:pPrChange w:id="172" w:author="Anupam Chakraborty" w:date="2017-05-09T00:15:00Z">
                <w:pPr/>
              </w:pPrChange>
            </w:pPr>
            <w:ins w:id="173" w:author="Anupam Chakraborty" w:date="2017-05-09T00:15:00Z">
              <w:r w:rsidRPr="00337AC4">
                <w:rPr>
                  <w:rStyle w:val="s1"/>
                  <w:rFonts w:ascii="Arial" w:hAnsi="Arial" w:cs="Arial"/>
                  <w:sz w:val="16"/>
                  <w:szCs w:val="16"/>
                  <w:rPrChange w:id="174" w:author="Anupam Chakraborty" w:date="2017-05-09T00:16:00Z">
                    <w:rPr>
                      <w:rStyle w:val="s1"/>
                    </w:rPr>
                  </w:rPrChange>
                </w:rPr>
                <w:t>0.30400</w:t>
              </w:r>
            </w:ins>
          </w:p>
        </w:tc>
        <w:tc>
          <w:tcPr>
            <w:tcW w:w="771" w:type="dxa"/>
          </w:tcPr>
          <w:p w14:paraId="463F1833" w14:textId="3E599181" w:rsidR="00453709" w:rsidRPr="00337AC4" w:rsidRDefault="00337AC4">
            <w:pPr>
              <w:pStyle w:val="p1"/>
              <w:rPr>
                <w:ins w:id="175" w:author="Anupam Chakraborty" w:date="2017-05-09T00:13:00Z"/>
                <w:rFonts w:ascii="Arial" w:hAnsi="Arial" w:cs="Arial"/>
                <w:sz w:val="16"/>
                <w:szCs w:val="16"/>
                <w:rPrChange w:id="176" w:author="Anupam Chakraborty" w:date="2017-05-09T00:16:00Z">
                  <w:rPr>
                    <w:ins w:id="177" w:author="Anupam Chakraborty" w:date="2017-05-09T00:13:00Z"/>
                    <w:rFonts w:ascii="Arial" w:eastAsia="Times New Roman" w:hAnsi="Arial" w:cs="Arial"/>
                    <w:color w:val="222222"/>
                    <w:sz w:val="16"/>
                    <w:szCs w:val="16"/>
                    <w:shd w:val="clear" w:color="auto" w:fill="FFFFFF"/>
                  </w:rPr>
                </w:rPrChange>
              </w:rPr>
              <w:pPrChange w:id="178" w:author="Anupam Chakraborty" w:date="2017-05-09T00:16:00Z">
                <w:pPr/>
              </w:pPrChange>
            </w:pPr>
            <w:ins w:id="179" w:author="Anupam Chakraborty" w:date="2017-05-09T00:16:00Z">
              <w:r w:rsidRPr="00337AC4">
                <w:rPr>
                  <w:rStyle w:val="s1"/>
                  <w:rFonts w:ascii="Arial" w:hAnsi="Arial" w:cs="Arial"/>
                  <w:sz w:val="16"/>
                  <w:szCs w:val="16"/>
                  <w:rPrChange w:id="180" w:author="Anupam Chakraborty" w:date="2017-05-09T00:16:00Z">
                    <w:rPr>
                      <w:rStyle w:val="s1"/>
                    </w:rPr>
                  </w:rPrChange>
                </w:rPr>
                <w:t>0.32280</w:t>
              </w:r>
            </w:ins>
          </w:p>
        </w:tc>
      </w:tr>
      <w:tr w:rsidR="00E80D2F" w:rsidRPr="00E80D2F" w14:paraId="4D6E611E" w14:textId="77777777" w:rsidTr="00E80D2F">
        <w:tc>
          <w:tcPr>
            <w:tcW w:w="1079" w:type="dxa"/>
          </w:tcPr>
          <w:p w14:paraId="3BC2FC1A" w14:textId="5A06F1A5" w:rsidR="008936E3" w:rsidRPr="00E80D2F" w:rsidRDefault="008936E3" w:rsidP="00C66146">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GaussianNB</w:t>
            </w:r>
          </w:p>
        </w:tc>
        <w:tc>
          <w:tcPr>
            <w:tcW w:w="2347" w:type="dxa"/>
          </w:tcPr>
          <w:p w14:paraId="1F198A2A" w14:textId="6A19E507" w:rsidR="008936E3" w:rsidRPr="00E80D2F" w:rsidRDefault="00282665" w:rsidP="00C66146">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{'reduce_dim__n_components': [5, 7, 9, 11, 13]}</w:t>
            </w:r>
          </w:p>
        </w:tc>
        <w:tc>
          <w:tcPr>
            <w:tcW w:w="2239" w:type="dxa"/>
          </w:tcPr>
          <w:p w14:paraId="77C9F839" w14:textId="77777777" w:rsidR="004E1CD2" w:rsidRPr="00E80D2F" w:rsidRDefault="004E1CD2" w:rsidP="004E1CD2">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{'reduce_dim__n_components': 9}</w:t>
            </w:r>
          </w:p>
          <w:p w14:paraId="67C05F77" w14:textId="77777777" w:rsidR="008936E3" w:rsidRPr="00E80D2F" w:rsidRDefault="008936E3" w:rsidP="00C66146">
            <w:pPr>
              <w:rPr>
                <w:rFonts w:ascii="Arial" w:eastAsia="Times New Roman" w:hAnsi="Arial" w:cs="Arial"/>
                <w:color w:val="222222"/>
                <w:sz w:val="16"/>
                <w:szCs w:val="16"/>
                <w:shd w:val="clear" w:color="auto" w:fill="FFFFFF"/>
              </w:rPr>
            </w:pPr>
          </w:p>
        </w:tc>
        <w:tc>
          <w:tcPr>
            <w:tcW w:w="993" w:type="dxa"/>
          </w:tcPr>
          <w:p w14:paraId="424E48D0" w14:textId="3D00EE3D" w:rsidR="008936E3" w:rsidRPr="00E80D2F" w:rsidRDefault="008936E3" w:rsidP="00C66146">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0.83360</w:t>
            </w:r>
          </w:p>
        </w:tc>
        <w:tc>
          <w:tcPr>
            <w:tcW w:w="810" w:type="dxa"/>
          </w:tcPr>
          <w:p w14:paraId="504C2575" w14:textId="4597EF22" w:rsidR="008936E3" w:rsidRPr="00E80D2F" w:rsidRDefault="008936E3" w:rsidP="00C66146">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0.36681</w:t>
            </w:r>
          </w:p>
        </w:tc>
        <w:tc>
          <w:tcPr>
            <w:tcW w:w="771" w:type="dxa"/>
          </w:tcPr>
          <w:p w14:paraId="1445E7CD" w14:textId="116CBF81" w:rsidR="008936E3" w:rsidRPr="00E80D2F" w:rsidRDefault="008936E3" w:rsidP="00C66146">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0.34150</w:t>
            </w:r>
          </w:p>
        </w:tc>
        <w:tc>
          <w:tcPr>
            <w:tcW w:w="771" w:type="dxa"/>
          </w:tcPr>
          <w:p w14:paraId="58DA6555" w14:textId="49538D89" w:rsidR="008936E3" w:rsidRPr="00E80D2F" w:rsidRDefault="008936E3" w:rsidP="00C66146">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0.35370</w:t>
            </w:r>
          </w:p>
        </w:tc>
      </w:tr>
      <w:tr w:rsidR="00E80D2F" w:rsidRPr="00E80D2F" w14:paraId="34EFFD94" w14:textId="77777777" w:rsidTr="00E80D2F">
        <w:tc>
          <w:tcPr>
            <w:tcW w:w="1079" w:type="dxa"/>
          </w:tcPr>
          <w:p w14:paraId="1E90A3AD" w14:textId="1A448B9C" w:rsidR="008936E3" w:rsidRPr="00E80D2F" w:rsidRDefault="004E1CD2" w:rsidP="0013773F">
            <w:pPr>
              <w:spacing w:before="100" w:beforeAutospacing="1" w:after="100" w:afterAutospacing="1"/>
              <w:rPr>
                <w:rFonts w:ascii="Arial" w:eastAsia="Times New Roman" w:hAnsi="Arial" w:cs="Arial"/>
                <w:color w:val="000000"/>
                <w:sz w:val="16"/>
                <w:szCs w:val="16"/>
              </w:rPr>
            </w:pPr>
            <w:r w:rsidRPr="00E80D2F">
              <w:rPr>
                <w:rFonts w:ascii="Arial" w:eastAsia="Times New Roman" w:hAnsi="Arial" w:cs="Arial"/>
                <w:color w:val="000000"/>
                <w:sz w:val="16"/>
                <w:szCs w:val="16"/>
              </w:rPr>
              <w:t>Decision Tree</w:t>
            </w:r>
          </w:p>
        </w:tc>
        <w:tc>
          <w:tcPr>
            <w:tcW w:w="2347" w:type="dxa"/>
          </w:tcPr>
          <w:p w14:paraId="7F1179B3" w14:textId="4F9A0479" w:rsidR="008936E3" w:rsidRPr="00E80D2F" w:rsidRDefault="005B0E85" w:rsidP="00E80D2F">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w:t>
            </w:r>
            <w:r w:rsidR="00E80D2F" w:rsidRPr="00E80D2F">
              <w:rPr>
                <w:rFonts w:ascii="Arial" w:eastAsia="Times New Roman" w:hAnsi="Arial" w:cs="Arial"/>
                <w:color w:val="222222"/>
                <w:sz w:val="16"/>
                <w:szCs w:val="16"/>
                <w:shd w:val="clear" w:color="auto" w:fill="FFFFFF"/>
              </w:rPr>
              <w:t>'reduce_dim__n_components': [5, 7, 9],</w:t>
            </w:r>
            <w:r w:rsidRPr="00E80D2F">
              <w:rPr>
                <w:rFonts w:ascii="Arial" w:eastAsia="Times New Roman" w:hAnsi="Arial" w:cs="Arial"/>
                <w:color w:val="222222"/>
                <w:sz w:val="16"/>
                <w:szCs w:val="16"/>
                <w:shd w:val="clear" w:color="auto" w:fill="FFFFFF"/>
              </w:rPr>
              <w:t>'clf__max_depth': [None, 3, 5, 7, 9], 'clf__min_samples_split': [2, 3, 4]}</w:t>
            </w:r>
          </w:p>
        </w:tc>
        <w:tc>
          <w:tcPr>
            <w:tcW w:w="2239" w:type="dxa"/>
          </w:tcPr>
          <w:p w14:paraId="66364AD5" w14:textId="6A58892B" w:rsidR="008936E3" w:rsidRPr="00E80D2F" w:rsidRDefault="005B0E85" w:rsidP="007D38CD">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w:t>
            </w:r>
            <w:r w:rsidR="007D38CD" w:rsidRPr="00E80D2F">
              <w:rPr>
                <w:rFonts w:ascii="Arial" w:eastAsia="Times New Roman" w:hAnsi="Arial" w:cs="Arial"/>
                <w:color w:val="222222"/>
                <w:sz w:val="16"/>
                <w:szCs w:val="16"/>
                <w:shd w:val="clear" w:color="auto" w:fill="FFFFFF"/>
              </w:rPr>
              <w:t>'reduce_dim__n_components': 5,</w:t>
            </w:r>
            <w:r w:rsidR="007D38CD">
              <w:rPr>
                <w:rFonts w:ascii="Arial" w:eastAsia="Times New Roman" w:hAnsi="Arial" w:cs="Arial"/>
                <w:color w:val="222222"/>
                <w:sz w:val="16"/>
                <w:szCs w:val="16"/>
                <w:shd w:val="clear" w:color="auto" w:fill="FFFFFF"/>
              </w:rPr>
              <w:t xml:space="preserve"> 'clf__max_depth': None, </w:t>
            </w:r>
            <w:r w:rsidRPr="00E80D2F">
              <w:rPr>
                <w:rFonts w:ascii="Arial" w:eastAsia="Times New Roman" w:hAnsi="Arial" w:cs="Arial"/>
                <w:color w:val="222222"/>
                <w:sz w:val="16"/>
                <w:szCs w:val="16"/>
                <w:shd w:val="clear" w:color="auto" w:fill="FFFFFF"/>
              </w:rPr>
              <w:t>'clf__min_samples_split': 2}</w:t>
            </w:r>
          </w:p>
        </w:tc>
        <w:tc>
          <w:tcPr>
            <w:tcW w:w="993" w:type="dxa"/>
          </w:tcPr>
          <w:p w14:paraId="2077C79B" w14:textId="77777777" w:rsidR="00DF3CD2" w:rsidRPr="00E80D2F" w:rsidRDefault="00DF3CD2" w:rsidP="00DF3CD2">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0.81053</w:t>
            </w:r>
          </w:p>
          <w:p w14:paraId="2DE3ED47" w14:textId="5A1B591B"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810" w:type="dxa"/>
          </w:tcPr>
          <w:p w14:paraId="362153F9" w14:textId="77777777" w:rsidR="00DF3CD2" w:rsidRPr="00E80D2F" w:rsidRDefault="00DF3CD2" w:rsidP="00DF3CD2">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0.26080</w:t>
            </w:r>
          </w:p>
          <w:p w14:paraId="1C1296EF"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771" w:type="dxa"/>
          </w:tcPr>
          <w:p w14:paraId="2CA64266" w14:textId="77777777" w:rsidR="00DF3CD2" w:rsidRPr="00E80D2F" w:rsidRDefault="00DF3CD2" w:rsidP="00DF3CD2">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0.22950</w:t>
            </w:r>
          </w:p>
          <w:p w14:paraId="10351602"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771" w:type="dxa"/>
          </w:tcPr>
          <w:p w14:paraId="652DAA5E" w14:textId="77777777" w:rsidR="00DF3CD2" w:rsidRPr="00E80D2F" w:rsidRDefault="00DF3CD2" w:rsidP="00DF3CD2">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0.24415</w:t>
            </w:r>
          </w:p>
          <w:p w14:paraId="5F9A13A1"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r>
      <w:tr w:rsidR="00E80D2F" w:rsidRPr="00E80D2F" w14:paraId="071FE417" w14:textId="77777777" w:rsidTr="00E80D2F">
        <w:tc>
          <w:tcPr>
            <w:tcW w:w="1079" w:type="dxa"/>
          </w:tcPr>
          <w:p w14:paraId="75DFD46E" w14:textId="05AC9AD0" w:rsidR="008936E3" w:rsidRPr="00E80D2F" w:rsidRDefault="001F4C22" w:rsidP="0013773F">
            <w:pPr>
              <w:spacing w:before="100" w:beforeAutospacing="1" w:after="100" w:afterAutospacing="1"/>
              <w:rPr>
                <w:rFonts w:ascii="Arial" w:eastAsia="Times New Roman" w:hAnsi="Arial" w:cs="Arial"/>
                <w:color w:val="000000"/>
                <w:sz w:val="16"/>
                <w:szCs w:val="16"/>
              </w:rPr>
            </w:pPr>
            <w:r w:rsidRPr="00E80D2F">
              <w:rPr>
                <w:rFonts w:ascii="Arial" w:eastAsia="Times New Roman" w:hAnsi="Arial" w:cs="Arial"/>
                <w:color w:val="000000"/>
                <w:sz w:val="16"/>
                <w:szCs w:val="16"/>
              </w:rPr>
              <w:t>SVC</w:t>
            </w:r>
          </w:p>
        </w:tc>
        <w:tc>
          <w:tcPr>
            <w:tcW w:w="2347" w:type="dxa"/>
          </w:tcPr>
          <w:p w14:paraId="6425905B" w14:textId="1503C958" w:rsidR="001F4C22" w:rsidRPr="00E80D2F" w:rsidRDefault="001F4C22" w:rsidP="001F4C22">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w:t>
            </w:r>
            <w:r w:rsidR="007D38CD" w:rsidRPr="00E80D2F">
              <w:rPr>
                <w:rFonts w:ascii="Arial" w:eastAsia="Times New Roman" w:hAnsi="Arial" w:cs="Arial"/>
                <w:color w:val="222222"/>
                <w:sz w:val="16"/>
                <w:szCs w:val="16"/>
                <w:shd w:val="clear" w:color="auto" w:fill="FFFFFF"/>
              </w:rPr>
              <w:t>'reduce_dim__n_components': [5, 7, 9, 11, 13],</w:t>
            </w:r>
            <w:r w:rsidR="007D38CD">
              <w:rPr>
                <w:rFonts w:ascii="Arial" w:eastAsia="Times New Roman" w:hAnsi="Arial" w:cs="Arial"/>
                <w:color w:val="222222"/>
                <w:sz w:val="16"/>
                <w:szCs w:val="16"/>
                <w:shd w:val="clear" w:color="auto" w:fill="FFFFFF"/>
              </w:rPr>
              <w:t xml:space="preserve"> </w:t>
            </w:r>
            <w:r w:rsidRPr="00E80D2F">
              <w:rPr>
                <w:rFonts w:ascii="Arial" w:eastAsia="Times New Roman" w:hAnsi="Arial" w:cs="Arial"/>
                <w:color w:val="222222"/>
                <w:sz w:val="16"/>
                <w:szCs w:val="16"/>
                <w:shd w:val="clear" w:color="auto" w:fill="FFFFFF"/>
              </w:rPr>
              <w:t>'clf__gamma': [0.0005, 0.005, 0.05, 0.1, 0.5], 'clf__C': [10000, 5000, 1000, 100, 10], 'clf__kernel': ['rbf']}</w:t>
            </w:r>
          </w:p>
          <w:p w14:paraId="50B9161D"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2239" w:type="dxa"/>
          </w:tcPr>
          <w:p w14:paraId="7E966012" w14:textId="7D0A5B35" w:rsidR="00EC0F4F" w:rsidRPr="00E80D2F" w:rsidRDefault="00EC0F4F" w:rsidP="00EC0F4F">
            <w:pPr>
              <w:pStyle w:val="p1"/>
              <w:rPr>
                <w:rFonts w:ascii="Arial" w:hAnsi="Arial" w:cs="Arial"/>
                <w:sz w:val="16"/>
                <w:szCs w:val="16"/>
              </w:rPr>
            </w:pPr>
            <w:r w:rsidRPr="00E80D2F">
              <w:rPr>
                <w:rStyle w:val="s1"/>
                <w:rFonts w:ascii="Arial" w:hAnsi="Arial" w:cs="Arial"/>
                <w:sz w:val="16"/>
                <w:szCs w:val="16"/>
              </w:rPr>
              <w:t>{</w:t>
            </w:r>
            <w:r w:rsidR="007D38CD" w:rsidRPr="00E80D2F">
              <w:rPr>
                <w:rStyle w:val="s1"/>
                <w:rFonts w:ascii="Arial" w:hAnsi="Arial" w:cs="Arial"/>
                <w:sz w:val="16"/>
                <w:szCs w:val="16"/>
              </w:rPr>
              <w:t>'reduce_dim__n_components': 9,</w:t>
            </w:r>
            <w:r w:rsidR="007D38CD">
              <w:rPr>
                <w:rStyle w:val="s1"/>
                <w:rFonts w:ascii="Arial" w:hAnsi="Arial" w:cs="Arial"/>
                <w:sz w:val="16"/>
                <w:szCs w:val="16"/>
              </w:rPr>
              <w:t xml:space="preserve"> </w:t>
            </w:r>
            <w:r w:rsidRPr="00E80D2F">
              <w:rPr>
                <w:rStyle w:val="s1"/>
                <w:rFonts w:ascii="Arial" w:hAnsi="Arial" w:cs="Arial"/>
                <w:sz w:val="16"/>
                <w:szCs w:val="16"/>
              </w:rPr>
              <w:t>'clf__gamma': 0.5, 'clf__C': 10000, 'clf__kernel': 'rbf'}</w:t>
            </w:r>
          </w:p>
          <w:p w14:paraId="2AF87F98"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993" w:type="dxa"/>
          </w:tcPr>
          <w:p w14:paraId="7EA781C8" w14:textId="77777777" w:rsidR="00266BD8" w:rsidRPr="00E80D2F" w:rsidRDefault="00266BD8" w:rsidP="00266BD8">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0.80853</w:t>
            </w:r>
          </w:p>
          <w:p w14:paraId="26E56C9C" w14:textId="4BE1A80B"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810" w:type="dxa"/>
          </w:tcPr>
          <w:p w14:paraId="1826A38E" w14:textId="77777777" w:rsidR="00266BD8" w:rsidRPr="00E80D2F" w:rsidRDefault="00266BD8" w:rsidP="00266BD8">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0.24533</w:t>
            </w:r>
          </w:p>
          <w:p w14:paraId="4A845ED5"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771" w:type="dxa"/>
          </w:tcPr>
          <w:p w14:paraId="5430DED9" w14:textId="77777777" w:rsidR="00266BD8" w:rsidRPr="00E80D2F" w:rsidRDefault="00266BD8" w:rsidP="00266BD8">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0.21000</w:t>
            </w:r>
          </w:p>
          <w:p w14:paraId="5336FA21"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771" w:type="dxa"/>
          </w:tcPr>
          <w:p w14:paraId="0F24126E" w14:textId="75E3BCBB" w:rsidR="00266BD8" w:rsidRPr="00E80D2F" w:rsidRDefault="00266BD8" w:rsidP="00266BD8">
            <w:pPr>
              <w:rPr>
                <w:rFonts w:ascii="Arial" w:eastAsia="Times New Roman" w:hAnsi="Arial" w:cs="Arial"/>
                <w:sz w:val="16"/>
                <w:szCs w:val="16"/>
              </w:rPr>
            </w:pPr>
            <w:r w:rsidRPr="00E80D2F">
              <w:rPr>
                <w:rFonts w:ascii="Arial" w:eastAsia="Times New Roman" w:hAnsi="Arial" w:cs="Arial"/>
                <w:color w:val="222222"/>
                <w:sz w:val="16"/>
                <w:szCs w:val="16"/>
                <w:shd w:val="clear" w:color="auto" w:fill="FFFFFF"/>
              </w:rPr>
              <w:t>0.22629</w:t>
            </w:r>
          </w:p>
          <w:p w14:paraId="7F269B47"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r>
      <w:tr w:rsidR="00E80D2F" w:rsidRPr="00E80D2F" w14:paraId="1F5334E5" w14:textId="77777777" w:rsidTr="00E80D2F">
        <w:tc>
          <w:tcPr>
            <w:tcW w:w="1079" w:type="dxa"/>
          </w:tcPr>
          <w:p w14:paraId="6D7DEC0B" w14:textId="65D72E97" w:rsidR="008936E3" w:rsidRPr="00E80D2F" w:rsidRDefault="005D08CB" w:rsidP="005D08CB">
            <w:pPr>
              <w:pStyle w:val="p1"/>
              <w:rPr>
                <w:rFonts w:ascii="Arial" w:hAnsi="Arial" w:cs="Arial"/>
                <w:sz w:val="16"/>
                <w:szCs w:val="16"/>
              </w:rPr>
            </w:pPr>
            <w:r w:rsidRPr="00E80D2F">
              <w:rPr>
                <w:rStyle w:val="s1"/>
                <w:rFonts w:ascii="Arial" w:hAnsi="Arial" w:cs="Arial"/>
                <w:sz w:val="16"/>
                <w:szCs w:val="16"/>
              </w:rPr>
              <w:t>AdaBoost</w:t>
            </w:r>
          </w:p>
        </w:tc>
        <w:tc>
          <w:tcPr>
            <w:tcW w:w="2347" w:type="dxa"/>
          </w:tcPr>
          <w:p w14:paraId="6E25C6BE" w14:textId="2B577F59" w:rsidR="008936E3" w:rsidRPr="00E80D2F" w:rsidRDefault="008F6A6E" w:rsidP="007D38CD">
            <w:pPr>
              <w:pStyle w:val="p1"/>
              <w:rPr>
                <w:rFonts w:ascii="Arial" w:hAnsi="Arial" w:cs="Arial"/>
                <w:sz w:val="16"/>
                <w:szCs w:val="16"/>
              </w:rPr>
            </w:pPr>
            <w:r w:rsidRPr="00E80D2F">
              <w:rPr>
                <w:rStyle w:val="s1"/>
                <w:rFonts w:ascii="Arial" w:hAnsi="Arial" w:cs="Arial"/>
                <w:sz w:val="16"/>
                <w:szCs w:val="16"/>
              </w:rPr>
              <w:t>{</w:t>
            </w:r>
            <w:r w:rsidR="007D38CD" w:rsidRPr="00E80D2F">
              <w:rPr>
                <w:rStyle w:val="s1"/>
                <w:rFonts w:ascii="Arial" w:hAnsi="Arial" w:cs="Arial"/>
                <w:sz w:val="16"/>
                <w:szCs w:val="16"/>
              </w:rPr>
              <w:t>'reduce_dim__n_components': [5, 7, 9, 11, 13],</w:t>
            </w:r>
            <w:r w:rsidR="007D38CD">
              <w:rPr>
                <w:rStyle w:val="s1"/>
                <w:rFonts w:ascii="Arial" w:hAnsi="Arial" w:cs="Arial"/>
                <w:sz w:val="16"/>
                <w:szCs w:val="16"/>
              </w:rPr>
              <w:t xml:space="preserve"> </w:t>
            </w:r>
            <w:r w:rsidRPr="00E80D2F">
              <w:rPr>
                <w:rStyle w:val="s1"/>
                <w:rFonts w:ascii="Arial" w:hAnsi="Arial" w:cs="Arial"/>
                <w:sz w:val="16"/>
                <w:szCs w:val="16"/>
              </w:rPr>
              <w:t>'clf__learning_rate': [1.0], 'clf__n_estimators': [50]}</w:t>
            </w:r>
          </w:p>
        </w:tc>
        <w:tc>
          <w:tcPr>
            <w:tcW w:w="2239" w:type="dxa"/>
          </w:tcPr>
          <w:p w14:paraId="6A7C5258" w14:textId="3718BC03" w:rsidR="008F6A6E" w:rsidRPr="00E80D2F" w:rsidRDefault="008F6A6E" w:rsidP="008F6A6E">
            <w:pPr>
              <w:pStyle w:val="p1"/>
              <w:rPr>
                <w:rFonts w:ascii="Arial" w:hAnsi="Arial" w:cs="Arial"/>
                <w:sz w:val="16"/>
                <w:szCs w:val="16"/>
              </w:rPr>
            </w:pPr>
            <w:r w:rsidRPr="00E80D2F">
              <w:rPr>
                <w:rStyle w:val="s1"/>
                <w:rFonts w:ascii="Arial" w:hAnsi="Arial" w:cs="Arial"/>
                <w:sz w:val="16"/>
                <w:szCs w:val="16"/>
              </w:rPr>
              <w:t>{</w:t>
            </w:r>
            <w:r w:rsidR="007D38CD" w:rsidRPr="00E80D2F">
              <w:rPr>
                <w:rStyle w:val="s1"/>
                <w:rFonts w:ascii="Arial" w:hAnsi="Arial" w:cs="Arial"/>
                <w:sz w:val="16"/>
                <w:szCs w:val="16"/>
              </w:rPr>
              <w:t>'reduce_dim__n_components': 11,</w:t>
            </w:r>
            <w:r w:rsidR="007D38CD">
              <w:rPr>
                <w:rStyle w:val="s1"/>
                <w:rFonts w:ascii="Arial" w:hAnsi="Arial" w:cs="Arial"/>
                <w:sz w:val="16"/>
                <w:szCs w:val="16"/>
              </w:rPr>
              <w:t xml:space="preserve"> </w:t>
            </w:r>
            <w:r w:rsidRPr="00E80D2F">
              <w:rPr>
                <w:rStyle w:val="s1"/>
                <w:rFonts w:ascii="Arial" w:hAnsi="Arial" w:cs="Arial"/>
                <w:sz w:val="16"/>
                <w:szCs w:val="16"/>
              </w:rPr>
              <w:t>'clf__learning_rate': 1.0, 'clf__n_estimators': 50}</w:t>
            </w:r>
          </w:p>
          <w:p w14:paraId="33A8B1ED"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993" w:type="dxa"/>
          </w:tcPr>
          <w:p w14:paraId="19461502" w14:textId="77777777" w:rsidR="008F6A6E" w:rsidRPr="00E80D2F" w:rsidRDefault="008F6A6E" w:rsidP="008F6A6E">
            <w:pPr>
              <w:pStyle w:val="p1"/>
              <w:rPr>
                <w:rFonts w:ascii="Arial" w:hAnsi="Arial" w:cs="Arial"/>
                <w:sz w:val="16"/>
                <w:szCs w:val="16"/>
              </w:rPr>
            </w:pPr>
            <w:r w:rsidRPr="00E80D2F">
              <w:rPr>
                <w:rStyle w:val="s1"/>
                <w:rFonts w:ascii="Arial" w:hAnsi="Arial" w:cs="Arial"/>
                <w:sz w:val="16"/>
                <w:szCs w:val="16"/>
              </w:rPr>
              <w:t>0.81847</w:t>
            </w:r>
          </w:p>
          <w:p w14:paraId="12D549DA" w14:textId="1A43BCA4"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810" w:type="dxa"/>
          </w:tcPr>
          <w:p w14:paraId="7E981BF4" w14:textId="77777777" w:rsidR="008F6A6E" w:rsidRPr="00E80D2F" w:rsidRDefault="008F6A6E" w:rsidP="008F6A6E">
            <w:pPr>
              <w:pStyle w:val="p1"/>
              <w:rPr>
                <w:rFonts w:ascii="Arial" w:hAnsi="Arial" w:cs="Arial"/>
                <w:sz w:val="16"/>
                <w:szCs w:val="16"/>
              </w:rPr>
            </w:pPr>
            <w:r w:rsidRPr="00E80D2F">
              <w:rPr>
                <w:rStyle w:val="s1"/>
                <w:rFonts w:ascii="Arial" w:hAnsi="Arial" w:cs="Arial"/>
                <w:sz w:val="16"/>
                <w:szCs w:val="16"/>
              </w:rPr>
              <w:t>0.24380</w:t>
            </w:r>
          </w:p>
          <w:p w14:paraId="1B7EDA62"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771" w:type="dxa"/>
          </w:tcPr>
          <w:p w14:paraId="0FDAA448" w14:textId="77777777" w:rsidR="008F6A6E" w:rsidRPr="00E80D2F" w:rsidRDefault="008F6A6E" w:rsidP="008F6A6E">
            <w:pPr>
              <w:pStyle w:val="p1"/>
              <w:rPr>
                <w:rFonts w:ascii="Arial" w:hAnsi="Arial" w:cs="Arial"/>
                <w:sz w:val="16"/>
                <w:szCs w:val="16"/>
              </w:rPr>
            </w:pPr>
            <w:r w:rsidRPr="00E80D2F">
              <w:rPr>
                <w:rStyle w:val="s1"/>
                <w:rFonts w:ascii="Arial" w:hAnsi="Arial" w:cs="Arial"/>
                <w:sz w:val="16"/>
                <w:szCs w:val="16"/>
              </w:rPr>
              <w:t>0.17200</w:t>
            </w:r>
          </w:p>
          <w:p w14:paraId="6C8C9F31"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c>
          <w:tcPr>
            <w:tcW w:w="771" w:type="dxa"/>
          </w:tcPr>
          <w:p w14:paraId="13ABE8C0" w14:textId="77777777" w:rsidR="008F6A6E" w:rsidRPr="00E80D2F" w:rsidRDefault="008F6A6E" w:rsidP="008F6A6E">
            <w:pPr>
              <w:pStyle w:val="p1"/>
              <w:rPr>
                <w:rFonts w:ascii="Arial" w:hAnsi="Arial" w:cs="Arial"/>
                <w:sz w:val="16"/>
                <w:szCs w:val="16"/>
              </w:rPr>
            </w:pPr>
            <w:r w:rsidRPr="00E80D2F">
              <w:rPr>
                <w:rStyle w:val="s1"/>
                <w:rFonts w:ascii="Arial" w:hAnsi="Arial" w:cs="Arial"/>
                <w:sz w:val="16"/>
                <w:szCs w:val="16"/>
              </w:rPr>
              <w:t>0.20170</w:t>
            </w:r>
          </w:p>
          <w:p w14:paraId="69C4007A" w14:textId="77777777" w:rsidR="008936E3" w:rsidRPr="00E80D2F" w:rsidRDefault="008936E3" w:rsidP="0013773F">
            <w:pPr>
              <w:spacing w:before="100" w:beforeAutospacing="1" w:after="100" w:afterAutospacing="1"/>
              <w:rPr>
                <w:rFonts w:ascii="Arial" w:eastAsia="Times New Roman" w:hAnsi="Arial" w:cs="Arial"/>
                <w:color w:val="000000"/>
                <w:sz w:val="16"/>
                <w:szCs w:val="16"/>
              </w:rPr>
            </w:pPr>
          </w:p>
        </w:tc>
      </w:tr>
    </w:tbl>
    <w:p w14:paraId="6BE7CFA4" w14:textId="77777777" w:rsidR="00373E83" w:rsidRPr="00E80D2F" w:rsidRDefault="00373E83" w:rsidP="0013773F">
      <w:pPr>
        <w:spacing w:before="100" w:beforeAutospacing="1" w:after="100" w:afterAutospacing="1"/>
        <w:rPr>
          <w:rFonts w:ascii="Arial" w:eastAsia="Times New Roman" w:hAnsi="Arial" w:cs="Arial"/>
          <w:color w:val="000000"/>
          <w:sz w:val="16"/>
          <w:szCs w:val="16"/>
        </w:rPr>
      </w:pPr>
    </w:p>
    <w:p w14:paraId="1AEA6912" w14:textId="77777777" w:rsidR="00F65FF2" w:rsidRDefault="00F65FF2" w:rsidP="0013773F">
      <w:pPr>
        <w:spacing w:before="100" w:beforeAutospacing="1" w:after="100" w:afterAutospacing="1"/>
        <w:rPr>
          <w:rFonts w:ascii="Helvetica" w:eastAsia="Times New Roman" w:hAnsi="Helvetica"/>
          <w:color w:val="1D1F22"/>
          <w:sz w:val="22"/>
          <w:szCs w:val="22"/>
          <w:shd w:val="clear" w:color="auto" w:fill="FFFFFF"/>
        </w:rPr>
      </w:pPr>
    </w:p>
    <w:p w14:paraId="3715C642" w14:textId="557B6A78" w:rsidR="00373E83" w:rsidRPr="00EC6364" w:rsidRDefault="00373E83" w:rsidP="0013773F">
      <w:pPr>
        <w:spacing w:before="100" w:beforeAutospacing="1" w:after="100" w:afterAutospacing="1"/>
        <w:rPr>
          <w:rFonts w:ascii="Arial" w:eastAsia="Times New Roman" w:hAnsi="Arial" w:cs="Arial"/>
          <w:color w:val="000000"/>
          <w:sz w:val="22"/>
          <w:szCs w:val="22"/>
        </w:rPr>
      </w:pPr>
      <w:r w:rsidRPr="00EC6364">
        <w:rPr>
          <w:rFonts w:ascii="Arial" w:eastAsia="Times New Roman" w:hAnsi="Arial" w:cs="Arial"/>
          <w:color w:val="1D1F22"/>
          <w:sz w:val="22"/>
          <w:szCs w:val="22"/>
          <w:shd w:val="clear" w:color="auto" w:fill="FFFFFF"/>
        </w:rPr>
        <w:t xml:space="preserve">In this supervised classification </w:t>
      </w:r>
      <w:r w:rsidR="008B0777" w:rsidRPr="00EC6364">
        <w:rPr>
          <w:rFonts w:ascii="Arial" w:eastAsia="Times New Roman" w:hAnsi="Arial" w:cs="Arial"/>
          <w:color w:val="1D1F22"/>
          <w:sz w:val="22"/>
          <w:szCs w:val="22"/>
          <w:shd w:val="clear" w:color="auto" w:fill="FFFFFF"/>
        </w:rPr>
        <w:t>problem,</w:t>
      </w:r>
      <w:r w:rsidRPr="00EC6364">
        <w:rPr>
          <w:rFonts w:ascii="Arial" w:eastAsia="Times New Roman" w:hAnsi="Arial" w:cs="Arial"/>
          <w:color w:val="1D1F22"/>
          <w:sz w:val="22"/>
          <w:szCs w:val="22"/>
          <w:shd w:val="clear" w:color="auto" w:fill="FFFFFF"/>
        </w:rPr>
        <w:t xml:space="preserve"> we want </w:t>
      </w:r>
      <w:r w:rsidR="008B0777" w:rsidRPr="00EC6364">
        <w:rPr>
          <w:rFonts w:ascii="Arial" w:eastAsia="Times New Roman" w:hAnsi="Arial" w:cs="Arial"/>
          <w:color w:val="1D1F22"/>
          <w:sz w:val="22"/>
          <w:szCs w:val="22"/>
          <w:shd w:val="clear" w:color="auto" w:fill="FFFFFF"/>
        </w:rPr>
        <w:t>to find class labels (POI or non-POI</w:t>
      </w:r>
      <w:r w:rsidRPr="00EC6364">
        <w:rPr>
          <w:rFonts w:ascii="Arial" w:eastAsia="Times New Roman" w:hAnsi="Arial" w:cs="Arial"/>
          <w:color w:val="1D1F22"/>
          <w:sz w:val="22"/>
          <w:szCs w:val="22"/>
          <w:shd w:val="clear" w:color="auto" w:fill="FFFFFF"/>
        </w:rPr>
        <w:t xml:space="preserve">) by finding decision boundary. We will not use regression which is mainly </w:t>
      </w:r>
      <w:r w:rsidR="008B0777" w:rsidRPr="00EC6364">
        <w:rPr>
          <w:rFonts w:ascii="Arial" w:eastAsia="Times New Roman" w:hAnsi="Arial" w:cs="Arial"/>
          <w:color w:val="1D1F22"/>
          <w:sz w:val="22"/>
          <w:szCs w:val="22"/>
          <w:shd w:val="clear" w:color="auto" w:fill="FFFFFF"/>
        </w:rPr>
        <w:t>used for predicti</w:t>
      </w:r>
      <w:r w:rsidRPr="00EC6364">
        <w:rPr>
          <w:rFonts w:ascii="Arial" w:eastAsia="Times New Roman" w:hAnsi="Arial" w:cs="Arial"/>
          <w:color w:val="1D1F22"/>
          <w:sz w:val="22"/>
          <w:szCs w:val="22"/>
          <w:shd w:val="clear" w:color="auto" w:fill="FFFFFF"/>
        </w:rPr>
        <w:t xml:space="preserve">ng continuous value. </w:t>
      </w:r>
    </w:p>
    <w:p w14:paraId="01FF7EF0" w14:textId="77777777" w:rsidR="0013773F" w:rsidRPr="00027FBF" w:rsidRDefault="0013773F" w:rsidP="00916261">
      <w:pPr>
        <w:spacing w:before="100" w:beforeAutospacing="1" w:after="100" w:afterAutospacing="1"/>
        <w:rPr>
          <w:rFonts w:ascii="Arial" w:eastAsia="Times New Roman" w:hAnsi="Arial" w:cs="Arial"/>
          <w:color w:val="000000"/>
          <w:sz w:val="22"/>
          <w:szCs w:val="22"/>
        </w:rPr>
      </w:pPr>
    </w:p>
    <w:p w14:paraId="177FE3B2" w14:textId="77777777" w:rsidR="00027FBF" w:rsidRDefault="00027FBF" w:rsidP="00027FBF">
      <w:pPr>
        <w:numPr>
          <w:ilvl w:val="0"/>
          <w:numId w:val="4"/>
        </w:numPr>
        <w:spacing w:before="100" w:beforeAutospacing="1" w:after="100" w:afterAutospacing="1"/>
        <w:rPr>
          <w:rFonts w:ascii="Arial" w:eastAsia="Times New Roman" w:hAnsi="Arial" w:cs="Arial"/>
          <w:color w:val="000000"/>
          <w:sz w:val="22"/>
          <w:szCs w:val="22"/>
        </w:rPr>
      </w:pPr>
      <w:r w:rsidRPr="00027FBF">
        <w:rPr>
          <w:rFonts w:ascii="Arial" w:eastAsia="Times New Roman" w:hAnsi="Arial" w:cs="Arial"/>
          <w:color w:val="000000"/>
          <w:sz w:val="22"/>
          <w:szCs w:val="22"/>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3A011837" w14:textId="5609EEFE" w:rsidR="00620F54" w:rsidRDefault="00B1446B" w:rsidP="00620F54">
      <w:pPr>
        <w:rPr>
          <w:ins w:id="181" w:author="Anupam Chakraborty" w:date="2017-05-10T06:46:00Z"/>
          <w:rFonts w:eastAsia="Times New Roman"/>
        </w:rPr>
      </w:pPr>
      <w:ins w:id="182" w:author="Anupam Chakraborty" w:date="2017-05-09T20:09:00Z">
        <w:r w:rsidRPr="00AB255A">
          <w:rPr>
            <w:rFonts w:ascii="Arial" w:eastAsia="Times New Roman" w:hAnsi="Arial" w:cs="Arial"/>
            <w:color w:val="000000"/>
            <w:sz w:val="22"/>
            <w:szCs w:val="22"/>
            <w:rPrChange w:id="183" w:author="Anupam Chakraborty" w:date="2017-05-09T22:37:00Z">
              <w:rPr>
                <w:rFonts w:ascii="Arial" w:eastAsia="Times New Roman" w:hAnsi="Arial" w:cs="Arial"/>
                <w:b/>
                <w:color w:val="000000"/>
                <w:sz w:val="22"/>
                <w:szCs w:val="22"/>
              </w:rPr>
            </w:rPrChange>
          </w:rPr>
          <w:t xml:space="preserve">Machine Learning algorithm parameters also help us to tune bias &amp; variance. </w:t>
        </w:r>
      </w:ins>
      <w:ins w:id="184" w:author="Anupam Chakraborty" w:date="2017-05-09T20:10:00Z">
        <w:r w:rsidRPr="00AB255A">
          <w:rPr>
            <w:rFonts w:ascii="Arial" w:eastAsia="Times New Roman" w:hAnsi="Arial" w:cs="Arial"/>
            <w:color w:val="000000"/>
            <w:sz w:val="22"/>
            <w:szCs w:val="22"/>
            <w:rPrChange w:id="185" w:author="Anupam Chakraborty" w:date="2017-05-09T22:37:00Z">
              <w:rPr>
                <w:rFonts w:ascii="Arial" w:eastAsia="Times New Roman" w:hAnsi="Arial" w:cs="Arial"/>
                <w:b/>
                <w:color w:val="000000"/>
                <w:sz w:val="22"/>
                <w:szCs w:val="22"/>
              </w:rPr>
            </w:rPrChange>
          </w:rPr>
          <w:t xml:space="preserve">A high bias machine learning algorithm </w:t>
        </w:r>
      </w:ins>
      <w:ins w:id="186" w:author="Anupam Chakraborty" w:date="2017-05-09T20:11:00Z">
        <w:r w:rsidRPr="00AB255A">
          <w:rPr>
            <w:rFonts w:ascii="Arial" w:eastAsia="Times New Roman" w:hAnsi="Arial" w:cs="Arial"/>
            <w:color w:val="000000"/>
            <w:sz w:val="22"/>
            <w:szCs w:val="22"/>
            <w:rPrChange w:id="187" w:author="Anupam Chakraborty" w:date="2017-05-09T22:37:00Z">
              <w:rPr>
                <w:rFonts w:ascii="Arial" w:eastAsia="Times New Roman" w:hAnsi="Arial" w:cs="Arial"/>
                <w:b/>
                <w:color w:val="000000"/>
                <w:sz w:val="22"/>
                <w:szCs w:val="22"/>
              </w:rPr>
            </w:rPrChange>
          </w:rPr>
          <w:t xml:space="preserve">is one that practically ignores the data. </w:t>
        </w:r>
      </w:ins>
      <w:ins w:id="188" w:author="Anupam Chakraborty" w:date="2017-05-09T20:12:00Z">
        <w:r w:rsidRPr="00AB255A">
          <w:rPr>
            <w:rFonts w:ascii="Arial" w:eastAsia="Times New Roman" w:hAnsi="Arial" w:cs="Arial"/>
            <w:color w:val="000000"/>
            <w:sz w:val="22"/>
            <w:szCs w:val="22"/>
            <w:rPrChange w:id="189" w:author="Anupam Chakraborty" w:date="2017-05-09T22:37:00Z">
              <w:rPr>
                <w:rFonts w:ascii="Arial" w:eastAsia="Times New Roman" w:hAnsi="Arial" w:cs="Arial"/>
                <w:b/>
                <w:color w:val="000000"/>
                <w:sz w:val="22"/>
                <w:szCs w:val="22"/>
              </w:rPr>
            </w:rPrChange>
          </w:rPr>
          <w:t xml:space="preserve">It has almost no capacity to learn anything, and it is called bias. </w:t>
        </w:r>
      </w:ins>
      <w:ins w:id="190" w:author="Anupam Chakraborty" w:date="2017-05-09T20:13:00Z">
        <w:r w:rsidR="00A14318" w:rsidRPr="00AB255A">
          <w:rPr>
            <w:rFonts w:ascii="Arial" w:eastAsia="Times New Roman" w:hAnsi="Arial" w:cs="Arial"/>
            <w:color w:val="000000"/>
            <w:sz w:val="22"/>
            <w:szCs w:val="22"/>
            <w:rPrChange w:id="191" w:author="Anupam Chakraborty" w:date="2017-05-09T22:37:00Z">
              <w:rPr>
                <w:rFonts w:ascii="Arial" w:eastAsia="Times New Roman" w:hAnsi="Arial" w:cs="Arial"/>
                <w:b/>
                <w:color w:val="000000"/>
                <w:sz w:val="22"/>
                <w:szCs w:val="22"/>
              </w:rPr>
            </w:rPrChange>
          </w:rPr>
          <w:t xml:space="preserve">Another extreme is </w:t>
        </w:r>
      </w:ins>
      <w:ins w:id="192" w:author="Anupam Chakraborty" w:date="2017-05-09T20:16:00Z">
        <w:r w:rsidR="00A14318" w:rsidRPr="00AB255A">
          <w:rPr>
            <w:rFonts w:ascii="Arial" w:eastAsia="Times New Roman" w:hAnsi="Arial" w:cs="Arial"/>
            <w:color w:val="000000"/>
            <w:sz w:val="22"/>
            <w:szCs w:val="22"/>
            <w:rPrChange w:id="193" w:author="Anupam Chakraborty" w:date="2017-05-09T22:37:00Z">
              <w:rPr>
                <w:rFonts w:ascii="Arial" w:eastAsia="Times New Roman" w:hAnsi="Arial" w:cs="Arial"/>
                <w:b/>
                <w:color w:val="000000"/>
                <w:sz w:val="22"/>
                <w:szCs w:val="22"/>
              </w:rPr>
            </w:rPrChange>
          </w:rPr>
          <w:t xml:space="preserve">high variance </w:t>
        </w:r>
      </w:ins>
      <w:ins w:id="194" w:author="Anupam Chakraborty" w:date="2017-05-09T20:18:00Z">
        <w:r w:rsidR="00FE7294" w:rsidRPr="00AB255A">
          <w:rPr>
            <w:rFonts w:ascii="Arial" w:eastAsia="Times New Roman" w:hAnsi="Arial" w:cs="Arial"/>
            <w:color w:val="000000"/>
            <w:sz w:val="22"/>
            <w:szCs w:val="22"/>
            <w:rPrChange w:id="195" w:author="Anupam Chakraborty" w:date="2017-05-09T22:37:00Z">
              <w:rPr>
                <w:rFonts w:ascii="Arial" w:eastAsia="Times New Roman" w:hAnsi="Arial" w:cs="Arial"/>
                <w:b/>
                <w:color w:val="000000"/>
                <w:sz w:val="22"/>
                <w:szCs w:val="22"/>
              </w:rPr>
            </w:rPrChange>
          </w:rPr>
          <w:t xml:space="preserve">algorithm </w:t>
        </w:r>
      </w:ins>
      <w:ins w:id="196" w:author="Anupam Chakraborty" w:date="2017-05-09T20:17:00Z">
        <w:r w:rsidR="00FE7294" w:rsidRPr="00AB255A">
          <w:rPr>
            <w:rFonts w:ascii="Arial" w:eastAsia="Times New Roman" w:hAnsi="Arial" w:cs="Arial"/>
            <w:color w:val="000000"/>
            <w:sz w:val="22"/>
            <w:szCs w:val="22"/>
            <w:rPrChange w:id="197" w:author="Anupam Chakraborty" w:date="2017-05-09T22:37:00Z">
              <w:rPr>
                <w:rFonts w:ascii="Arial" w:eastAsia="Times New Roman" w:hAnsi="Arial" w:cs="Arial"/>
                <w:b/>
                <w:color w:val="000000"/>
                <w:sz w:val="22"/>
                <w:szCs w:val="22"/>
              </w:rPr>
            </w:rPrChange>
          </w:rPr>
          <w:t xml:space="preserve">that is </w:t>
        </w:r>
      </w:ins>
      <w:ins w:id="198" w:author="Anupam Chakraborty" w:date="2017-05-09T20:14:00Z">
        <w:r w:rsidR="00A14318" w:rsidRPr="00AB255A">
          <w:rPr>
            <w:rFonts w:ascii="Arial" w:eastAsia="Times New Roman" w:hAnsi="Arial" w:cs="Arial"/>
            <w:color w:val="000000"/>
            <w:sz w:val="22"/>
            <w:szCs w:val="22"/>
            <w:rPrChange w:id="199" w:author="Anupam Chakraborty" w:date="2017-05-09T22:37:00Z">
              <w:rPr>
                <w:rFonts w:ascii="Arial" w:eastAsia="Times New Roman" w:hAnsi="Arial" w:cs="Arial"/>
                <w:b/>
                <w:color w:val="000000"/>
                <w:sz w:val="22"/>
                <w:szCs w:val="22"/>
              </w:rPr>
            </w:rPrChange>
          </w:rPr>
          <w:t>extremely perceptive to data and it can only replicate things it</w:t>
        </w:r>
      </w:ins>
      <w:ins w:id="200" w:author="Anupam Chakraborty" w:date="2017-05-09T20:15:00Z">
        <w:r w:rsidR="00A14318" w:rsidRPr="00AB255A">
          <w:rPr>
            <w:rFonts w:ascii="Arial" w:eastAsia="Times New Roman" w:hAnsi="Arial" w:cs="Arial"/>
            <w:color w:val="000000"/>
            <w:sz w:val="22"/>
            <w:szCs w:val="22"/>
            <w:rPrChange w:id="201" w:author="Anupam Chakraborty" w:date="2017-05-09T22:37:00Z">
              <w:rPr>
                <w:rFonts w:ascii="Arial" w:eastAsia="Times New Roman" w:hAnsi="Arial" w:cs="Arial"/>
                <w:b/>
                <w:color w:val="000000"/>
                <w:sz w:val="22"/>
                <w:szCs w:val="22"/>
              </w:rPr>
            </w:rPrChange>
          </w:rPr>
          <w:t xml:space="preserve">’s seen before. </w:t>
        </w:r>
      </w:ins>
      <w:ins w:id="202" w:author="Anupam Chakraborty" w:date="2017-05-09T20:18:00Z">
        <w:r w:rsidR="00FE7294" w:rsidRPr="00AB255A">
          <w:rPr>
            <w:rFonts w:ascii="Arial" w:eastAsia="Times New Roman" w:hAnsi="Arial" w:cs="Arial"/>
            <w:color w:val="000000"/>
            <w:sz w:val="22"/>
            <w:szCs w:val="22"/>
            <w:rPrChange w:id="203" w:author="Anupam Chakraborty" w:date="2017-05-09T22:37:00Z">
              <w:rPr>
                <w:rFonts w:ascii="Arial" w:eastAsia="Times New Roman" w:hAnsi="Arial" w:cs="Arial"/>
                <w:b/>
                <w:color w:val="000000"/>
                <w:sz w:val="22"/>
                <w:szCs w:val="22"/>
              </w:rPr>
            </w:rPrChange>
          </w:rPr>
          <w:t xml:space="preserve">The problem with </w:t>
        </w:r>
      </w:ins>
      <w:ins w:id="204" w:author="Anupam Chakraborty" w:date="2017-05-09T20:19:00Z">
        <w:r w:rsidR="00FE7294" w:rsidRPr="00AB255A">
          <w:rPr>
            <w:rFonts w:ascii="Arial" w:eastAsia="Times New Roman" w:hAnsi="Arial" w:cs="Arial"/>
            <w:color w:val="000000"/>
            <w:sz w:val="22"/>
            <w:szCs w:val="22"/>
            <w:rPrChange w:id="205" w:author="Anupam Chakraborty" w:date="2017-05-09T22:37:00Z">
              <w:rPr>
                <w:rFonts w:ascii="Arial" w:eastAsia="Times New Roman" w:hAnsi="Arial" w:cs="Arial"/>
                <w:b/>
                <w:color w:val="000000"/>
                <w:sz w:val="22"/>
                <w:szCs w:val="22"/>
              </w:rPr>
            </w:rPrChange>
          </w:rPr>
          <w:t xml:space="preserve">high variance algorithm is that it’ll react very poorly </w:t>
        </w:r>
      </w:ins>
      <w:ins w:id="206" w:author="Anupam Chakraborty" w:date="2017-05-09T20:20:00Z">
        <w:r w:rsidR="00FE7294" w:rsidRPr="00AB255A">
          <w:rPr>
            <w:rFonts w:ascii="Arial" w:eastAsia="Times New Roman" w:hAnsi="Arial" w:cs="Arial"/>
            <w:color w:val="000000"/>
            <w:sz w:val="22"/>
            <w:szCs w:val="22"/>
            <w:rPrChange w:id="207" w:author="Anupam Chakraborty" w:date="2017-05-09T22:37:00Z">
              <w:rPr>
                <w:rFonts w:ascii="Arial" w:eastAsia="Times New Roman" w:hAnsi="Arial" w:cs="Arial"/>
                <w:b/>
                <w:color w:val="000000"/>
                <w:sz w:val="22"/>
                <w:szCs w:val="22"/>
              </w:rPr>
            </w:rPrChange>
          </w:rPr>
          <w:t xml:space="preserve">in situations </w:t>
        </w:r>
      </w:ins>
      <w:ins w:id="208" w:author="Anupam Chakraborty" w:date="2017-05-09T20:23:00Z">
        <w:r w:rsidR="001F0908" w:rsidRPr="00AB255A">
          <w:rPr>
            <w:rFonts w:ascii="Arial" w:eastAsia="Times New Roman" w:hAnsi="Arial" w:cs="Arial"/>
            <w:color w:val="000000"/>
            <w:sz w:val="22"/>
            <w:szCs w:val="22"/>
            <w:rPrChange w:id="209" w:author="Anupam Chakraborty" w:date="2017-05-09T22:37:00Z">
              <w:rPr>
                <w:rFonts w:ascii="Arial" w:eastAsia="Times New Roman" w:hAnsi="Arial" w:cs="Arial"/>
                <w:b/>
                <w:color w:val="000000"/>
                <w:sz w:val="22"/>
                <w:szCs w:val="22"/>
              </w:rPr>
            </w:rPrChange>
          </w:rPr>
          <w:t>it hasn’t seen before because it doesn’t have right bias to generalize new stuff.</w:t>
        </w:r>
      </w:ins>
      <w:ins w:id="210" w:author="Anupam Chakraborty" w:date="2017-05-09T20:24:00Z">
        <w:r w:rsidR="00B81F39" w:rsidRPr="003734A7">
          <w:rPr>
            <w:rFonts w:ascii="Arial" w:eastAsia="Times New Roman" w:hAnsi="Arial" w:cs="Arial"/>
            <w:color w:val="000000"/>
            <w:sz w:val="22"/>
            <w:szCs w:val="22"/>
          </w:rPr>
          <w:t xml:space="preserve"> So</w:t>
        </w:r>
        <w:r w:rsidR="001F0908" w:rsidRPr="00AB255A">
          <w:rPr>
            <w:rFonts w:ascii="Arial" w:eastAsia="Times New Roman" w:hAnsi="Arial" w:cs="Arial"/>
            <w:color w:val="000000"/>
            <w:sz w:val="22"/>
            <w:szCs w:val="22"/>
            <w:rPrChange w:id="211" w:author="Anupam Chakraborty" w:date="2017-05-09T22:37:00Z">
              <w:rPr>
                <w:rFonts w:ascii="Arial" w:eastAsia="Times New Roman" w:hAnsi="Arial" w:cs="Arial"/>
                <w:b/>
                <w:color w:val="000000"/>
                <w:sz w:val="22"/>
                <w:szCs w:val="22"/>
              </w:rPr>
            </w:rPrChange>
          </w:rPr>
          <w:t xml:space="preserve"> we want something in the middle, it is called bias-variance trade-off. </w:t>
        </w:r>
      </w:ins>
      <w:ins w:id="212" w:author="Anupam Chakraborty" w:date="2017-05-09T20:25:00Z">
        <w:r w:rsidR="001F0908" w:rsidRPr="00AB255A">
          <w:rPr>
            <w:rFonts w:ascii="Arial" w:eastAsia="Times New Roman" w:hAnsi="Arial" w:cs="Arial"/>
            <w:color w:val="000000"/>
            <w:sz w:val="22"/>
            <w:szCs w:val="22"/>
            <w:rPrChange w:id="213" w:author="Anupam Chakraborty" w:date="2017-05-09T22:37:00Z">
              <w:rPr>
                <w:rFonts w:ascii="Arial" w:eastAsia="Times New Roman" w:hAnsi="Arial" w:cs="Arial"/>
                <w:b/>
                <w:color w:val="000000"/>
                <w:sz w:val="22"/>
                <w:szCs w:val="22"/>
              </w:rPr>
            </w:rPrChange>
          </w:rPr>
          <w:t xml:space="preserve">You want machine learning algorithm that has some authority to </w:t>
        </w:r>
      </w:ins>
      <w:ins w:id="214" w:author="Anupam Chakraborty" w:date="2017-05-09T20:26:00Z">
        <w:r w:rsidR="001F0908" w:rsidRPr="00AB255A">
          <w:rPr>
            <w:rFonts w:ascii="Arial" w:eastAsia="Times New Roman" w:hAnsi="Arial" w:cs="Arial"/>
            <w:color w:val="000000"/>
            <w:sz w:val="22"/>
            <w:szCs w:val="22"/>
            <w:rPrChange w:id="215" w:author="Anupam Chakraborty" w:date="2017-05-09T22:37:00Z">
              <w:rPr>
                <w:rFonts w:ascii="Arial" w:eastAsia="Times New Roman" w:hAnsi="Arial" w:cs="Arial"/>
                <w:b/>
                <w:color w:val="000000"/>
                <w:sz w:val="22"/>
                <w:szCs w:val="22"/>
              </w:rPr>
            </w:rPrChange>
          </w:rPr>
          <w:t xml:space="preserve">generalize, but still very open to listen to the data. </w:t>
        </w:r>
      </w:ins>
      <w:ins w:id="216" w:author="Anupam Chakraborty" w:date="2017-05-09T20:28:00Z">
        <w:r w:rsidR="006C560A" w:rsidRPr="00AB255A">
          <w:rPr>
            <w:rFonts w:ascii="Arial" w:eastAsia="Times New Roman" w:hAnsi="Arial" w:cs="Arial"/>
            <w:color w:val="000000"/>
            <w:sz w:val="22"/>
            <w:szCs w:val="22"/>
            <w:rPrChange w:id="217" w:author="Anupam Chakraborty" w:date="2017-05-09T22:37:00Z">
              <w:rPr>
                <w:rFonts w:ascii="Arial" w:eastAsia="Times New Roman" w:hAnsi="Arial" w:cs="Arial"/>
                <w:b/>
                <w:color w:val="000000"/>
                <w:sz w:val="22"/>
                <w:szCs w:val="22"/>
              </w:rPr>
            </w:rPrChange>
          </w:rPr>
          <w:t>We achieve bias-variance trade-off by parameter tuning.</w:t>
        </w:r>
      </w:ins>
      <w:ins w:id="218" w:author="Anupam Chakraborty" w:date="2017-05-10T06:46:00Z">
        <w:r w:rsidR="00620F54" w:rsidRPr="00620F54">
          <w:rPr>
            <w:rFonts w:ascii="Arial" w:eastAsia="Times New Roman" w:hAnsi="Arial" w:cs="Arial"/>
            <w:color w:val="000000" w:themeColor="text1"/>
            <w:sz w:val="22"/>
            <w:szCs w:val="22"/>
            <w:rPrChange w:id="219" w:author="Anupam Chakraborty" w:date="2017-05-10T06:46:00Z">
              <w:rPr>
                <w:rFonts w:ascii="Arial" w:eastAsia="Times New Roman" w:hAnsi="Arial" w:cs="Arial"/>
                <w:color w:val="000000"/>
                <w:sz w:val="22"/>
                <w:szCs w:val="22"/>
              </w:rPr>
            </w:rPrChange>
          </w:rPr>
          <w:t xml:space="preserve"> </w:t>
        </w:r>
        <w:r w:rsidR="00620F54" w:rsidRPr="00620F54">
          <w:rPr>
            <w:rFonts w:ascii="Helvetica" w:eastAsia="Times New Roman" w:hAnsi="Helvetica"/>
            <w:color w:val="000000" w:themeColor="text1"/>
            <w:sz w:val="21"/>
            <w:szCs w:val="21"/>
            <w:shd w:val="clear" w:color="auto" w:fill="FFFFFF"/>
            <w:rPrChange w:id="220" w:author="Anupam Chakraborty" w:date="2017-05-10T06:46:00Z">
              <w:rPr>
                <w:rFonts w:ascii="Helvetica" w:eastAsia="Times New Roman" w:hAnsi="Helvetica"/>
                <w:color w:val="58646D"/>
                <w:sz w:val="21"/>
                <w:szCs w:val="21"/>
                <w:shd w:val="clear" w:color="auto" w:fill="FFFFFF"/>
              </w:rPr>
            </w:rPrChange>
          </w:rPr>
          <w:t>Parameter tuning can have some influence on how well the model fits the complexity in the data.</w:t>
        </w:r>
      </w:ins>
    </w:p>
    <w:p w14:paraId="71FF69B9" w14:textId="49611A14" w:rsidR="00167C1A" w:rsidRPr="00AB255A" w:rsidRDefault="00167C1A" w:rsidP="00F2650B">
      <w:pPr>
        <w:spacing w:before="100" w:beforeAutospacing="1" w:after="100" w:afterAutospacing="1"/>
        <w:rPr>
          <w:ins w:id="221" w:author="Anupam Chakraborty" w:date="2017-05-09T00:16:00Z"/>
          <w:rFonts w:ascii="Arial" w:eastAsia="Times New Roman" w:hAnsi="Arial" w:cs="Arial"/>
          <w:color w:val="000000"/>
          <w:sz w:val="22"/>
          <w:szCs w:val="22"/>
          <w:rPrChange w:id="222" w:author="Anupam Chakraborty" w:date="2017-05-09T22:37:00Z">
            <w:rPr>
              <w:ins w:id="223" w:author="Anupam Chakraborty" w:date="2017-05-09T00:16:00Z"/>
              <w:rFonts w:ascii="Arial" w:eastAsia="Times New Roman" w:hAnsi="Arial" w:cs="Arial"/>
              <w:b/>
              <w:color w:val="000000"/>
              <w:sz w:val="22"/>
              <w:szCs w:val="22"/>
            </w:rPr>
          </w:rPrChange>
        </w:rPr>
      </w:pPr>
    </w:p>
    <w:p w14:paraId="3FACDC37" w14:textId="65890DEF" w:rsidR="006C560A" w:rsidRPr="00B81F39" w:rsidRDefault="006C560A" w:rsidP="00F2650B">
      <w:pPr>
        <w:spacing w:before="100" w:beforeAutospacing="1" w:after="100" w:afterAutospacing="1"/>
        <w:rPr>
          <w:ins w:id="224" w:author="Anupam Chakraborty" w:date="2017-05-09T00:16:00Z"/>
          <w:rFonts w:ascii="Arial" w:eastAsia="Times New Roman" w:hAnsi="Arial" w:cs="Arial"/>
          <w:b/>
          <w:color w:val="000000"/>
          <w:sz w:val="22"/>
          <w:szCs w:val="22"/>
        </w:rPr>
      </w:pPr>
      <w:ins w:id="225" w:author="Anupam Chakraborty" w:date="2017-05-09T20:29:00Z">
        <w:r w:rsidRPr="00B81F39">
          <w:rPr>
            <w:rFonts w:ascii="Arial" w:eastAsia="Times New Roman" w:hAnsi="Arial" w:cs="Arial"/>
            <w:b/>
            <w:color w:val="000000"/>
            <w:sz w:val="22"/>
            <w:szCs w:val="22"/>
          </w:rPr>
          <w:t>Following is how I tuned C &amp; gamma parameters of SVC:</w:t>
        </w:r>
      </w:ins>
    </w:p>
    <w:p w14:paraId="2FA901FB" w14:textId="2AE96702" w:rsidR="00F2650B" w:rsidRPr="00EC6364" w:rsidRDefault="00EC6364" w:rsidP="00F2650B">
      <w:pPr>
        <w:spacing w:before="100" w:beforeAutospacing="1" w:after="100" w:afterAutospacing="1"/>
        <w:rPr>
          <w:rFonts w:ascii="Arial" w:hAnsi="Arial" w:cs="Arial"/>
          <w:color w:val="1D1F22"/>
          <w:sz w:val="22"/>
          <w:szCs w:val="22"/>
        </w:rPr>
      </w:pPr>
      <w:r w:rsidRPr="00EC6364">
        <w:rPr>
          <w:rFonts w:ascii="Arial" w:eastAsia="Times New Roman" w:hAnsi="Arial" w:cs="Arial"/>
          <w:b/>
          <w:color w:val="000000"/>
          <w:sz w:val="22"/>
          <w:szCs w:val="22"/>
        </w:rPr>
        <w:t>Parameter Tuning for SVC:</w:t>
      </w:r>
      <w:r w:rsidRPr="00EC6364">
        <w:rPr>
          <w:rFonts w:ascii="Arial" w:eastAsia="Times New Roman" w:hAnsi="Arial" w:cs="Arial"/>
          <w:color w:val="000000"/>
          <w:sz w:val="22"/>
          <w:szCs w:val="22"/>
        </w:rPr>
        <w:t xml:space="preserve"> I was using SVC without any parameter so the default parameters of C (1.0) &amp; gamma was used (</w:t>
      </w:r>
      <w:r w:rsidRPr="00EC6364">
        <w:rPr>
          <w:rFonts w:ascii="Arial" w:hAnsi="Arial" w:cs="Arial"/>
          <w:color w:val="1D1F22"/>
          <w:sz w:val="22"/>
          <w:szCs w:val="22"/>
        </w:rPr>
        <w:t>1/n_features). In this case accuracy, precision &amp; recall was very poor. I tuned C &amp; gamma to get better result.</w:t>
      </w:r>
    </w:p>
    <w:p w14:paraId="2B4B7B6E" w14:textId="48708D17" w:rsidR="002254AA" w:rsidRPr="00EC6364" w:rsidRDefault="002254AA" w:rsidP="002254AA">
      <w:pPr>
        <w:pStyle w:val="first"/>
        <w:spacing w:before="288" w:beforeAutospacing="0" w:after="24" w:afterAutospacing="0" w:line="360" w:lineRule="atLeast"/>
        <w:rPr>
          <w:rFonts w:ascii="Arial" w:hAnsi="Arial" w:cs="Arial"/>
          <w:color w:val="1D1F22"/>
          <w:sz w:val="22"/>
          <w:szCs w:val="22"/>
        </w:rPr>
      </w:pPr>
      <w:r w:rsidRPr="00EC6364">
        <w:rPr>
          <w:rStyle w:val="Strong"/>
          <w:rFonts w:ascii="Arial" w:hAnsi="Arial" w:cs="Arial"/>
          <w:color w:val="1D1F22"/>
          <w:sz w:val="22"/>
          <w:szCs w:val="22"/>
        </w:rPr>
        <w:t>C</w:t>
      </w:r>
      <w:r w:rsidRPr="00EC6364">
        <w:rPr>
          <w:rStyle w:val="apple-converted-space"/>
          <w:rFonts w:ascii="Arial" w:hAnsi="Arial" w:cs="Arial"/>
          <w:color w:val="1D1F22"/>
          <w:sz w:val="22"/>
          <w:szCs w:val="22"/>
        </w:rPr>
        <w:t> </w:t>
      </w:r>
      <w:r w:rsidRPr="00EC6364">
        <w:rPr>
          <w:rFonts w:ascii="Arial" w:hAnsi="Arial" w:cs="Arial"/>
          <w:color w:val="1D1F22"/>
          <w:sz w:val="22"/>
          <w:szCs w:val="22"/>
        </w:rPr>
        <w:t>: float, optional (default=1.0) Penalty parameter C of the error term.</w:t>
      </w:r>
    </w:p>
    <w:p w14:paraId="5D8B8FAE" w14:textId="77777777" w:rsidR="00AC5BC3" w:rsidRPr="00EC6364" w:rsidRDefault="00AC5BC3" w:rsidP="00AC5BC3">
      <w:pPr>
        <w:rPr>
          <w:rFonts w:ascii="Arial" w:eastAsia="Times New Roman" w:hAnsi="Arial" w:cs="Arial"/>
          <w:b/>
          <w:bCs/>
          <w:color w:val="333333"/>
          <w:sz w:val="23"/>
          <w:szCs w:val="23"/>
        </w:rPr>
      </w:pPr>
    </w:p>
    <w:p w14:paraId="7292DFB6" w14:textId="6B323C21" w:rsidR="00FA4CD3" w:rsidRPr="00EC6364" w:rsidRDefault="00AC5BC3" w:rsidP="00EC6364">
      <w:pPr>
        <w:rPr>
          <w:rStyle w:val="Strong"/>
          <w:rFonts w:ascii="Arial" w:eastAsia="Times New Roman" w:hAnsi="Arial" w:cs="Arial"/>
          <w:b w:val="0"/>
          <w:bCs w:val="0"/>
          <w:sz w:val="22"/>
          <w:szCs w:val="22"/>
        </w:rPr>
      </w:pPr>
      <w:r w:rsidRPr="00EC6364">
        <w:rPr>
          <w:rFonts w:ascii="Arial" w:eastAsia="Times New Roman" w:hAnsi="Arial" w:cs="Arial"/>
          <w:b/>
          <w:bCs/>
          <w:color w:val="333333"/>
          <w:sz w:val="22"/>
          <w:szCs w:val="22"/>
        </w:rPr>
        <w:t>C</w:t>
      </w:r>
      <w:r w:rsidRPr="00EC6364">
        <w:rPr>
          <w:rStyle w:val="apple-converted-space"/>
          <w:rFonts w:ascii="Arial" w:eastAsia="Times New Roman" w:hAnsi="Arial" w:cs="Arial"/>
          <w:b/>
          <w:color w:val="333333"/>
          <w:sz w:val="22"/>
          <w:szCs w:val="22"/>
        </w:rPr>
        <w:t> </w:t>
      </w:r>
      <w:r w:rsidRPr="00EC6364">
        <w:rPr>
          <w:rFonts w:ascii="Arial" w:eastAsia="Times New Roman" w:hAnsi="Arial" w:cs="Arial"/>
          <w:b/>
          <w:color w:val="333333"/>
          <w:sz w:val="22"/>
          <w:szCs w:val="22"/>
        </w:rPr>
        <w:t>controls the cost of misclassification on the training data.</w:t>
      </w:r>
      <w:r w:rsidR="00EC6364" w:rsidRPr="00EC6364">
        <w:rPr>
          <w:rFonts w:ascii="Arial" w:eastAsia="Times New Roman" w:hAnsi="Arial" w:cs="Arial"/>
          <w:b/>
          <w:color w:val="333333"/>
          <w:sz w:val="22"/>
          <w:szCs w:val="22"/>
        </w:rPr>
        <w:t xml:space="preserve"> </w:t>
      </w:r>
      <w:r w:rsidR="005B1FA2" w:rsidRPr="00EC6364">
        <w:rPr>
          <w:rStyle w:val="Strong"/>
          <w:rFonts w:ascii="Arial" w:hAnsi="Arial" w:cs="Arial"/>
          <w:b w:val="0"/>
          <w:color w:val="1D1F22"/>
          <w:sz w:val="22"/>
          <w:szCs w:val="22"/>
        </w:rPr>
        <w:t>C</w:t>
      </w:r>
      <w:r w:rsidR="00EB7BB4" w:rsidRPr="00EC6364">
        <w:rPr>
          <w:rStyle w:val="Strong"/>
          <w:rFonts w:ascii="Arial" w:hAnsi="Arial" w:cs="Arial"/>
          <w:b w:val="0"/>
          <w:color w:val="1D1F22"/>
          <w:sz w:val="22"/>
          <w:szCs w:val="22"/>
        </w:rPr>
        <w:t xml:space="preserve"> controls trade</w:t>
      </w:r>
      <w:r w:rsidR="00751965" w:rsidRPr="00EC6364">
        <w:rPr>
          <w:rStyle w:val="Strong"/>
          <w:rFonts w:ascii="Arial" w:hAnsi="Arial" w:cs="Arial"/>
          <w:b w:val="0"/>
          <w:color w:val="1D1F22"/>
          <w:sz w:val="22"/>
          <w:szCs w:val="22"/>
        </w:rPr>
        <w:t>-</w:t>
      </w:r>
      <w:r w:rsidR="00EB7BB4" w:rsidRPr="00EC6364">
        <w:rPr>
          <w:rStyle w:val="Strong"/>
          <w:rFonts w:ascii="Arial" w:hAnsi="Arial" w:cs="Arial"/>
          <w:b w:val="0"/>
          <w:color w:val="1D1F22"/>
          <w:sz w:val="22"/>
          <w:szCs w:val="22"/>
        </w:rPr>
        <w:t>off between smooth decision boundary and classifying training point correctly</w:t>
      </w:r>
      <w:r w:rsidRPr="00EC6364">
        <w:rPr>
          <w:rStyle w:val="Strong"/>
          <w:rFonts w:ascii="Arial" w:hAnsi="Arial" w:cs="Arial"/>
          <w:b w:val="0"/>
          <w:color w:val="1D1F22"/>
          <w:sz w:val="22"/>
          <w:szCs w:val="22"/>
        </w:rPr>
        <w:t xml:space="preserve">. Large value of C </w:t>
      </w:r>
      <w:r w:rsidR="00B84BA4" w:rsidRPr="00EC6364">
        <w:rPr>
          <w:rStyle w:val="Strong"/>
          <w:rFonts w:ascii="Arial" w:hAnsi="Arial" w:cs="Arial"/>
          <w:b w:val="0"/>
          <w:color w:val="1D1F22"/>
          <w:sz w:val="22"/>
          <w:szCs w:val="22"/>
        </w:rPr>
        <w:t>we will get more training points correct</w:t>
      </w:r>
      <w:r w:rsidR="00AC2260" w:rsidRPr="00EC6364">
        <w:rPr>
          <w:rStyle w:val="Strong"/>
          <w:rFonts w:ascii="Arial" w:hAnsi="Arial" w:cs="Arial"/>
          <w:b w:val="0"/>
          <w:color w:val="1D1F22"/>
          <w:sz w:val="22"/>
          <w:szCs w:val="22"/>
        </w:rPr>
        <w:t xml:space="preserve"> thus model will overfit and decision boundary will not be smooth.</w:t>
      </w:r>
    </w:p>
    <w:p w14:paraId="299C8DB9" w14:textId="2E829E0B" w:rsidR="002254AA" w:rsidRDefault="002254AA" w:rsidP="002254AA">
      <w:pPr>
        <w:pStyle w:val="NormalWeb"/>
        <w:spacing w:before="288" w:beforeAutospacing="0" w:after="24" w:afterAutospacing="0" w:line="360" w:lineRule="atLeast"/>
        <w:rPr>
          <w:rFonts w:ascii="Helvetica" w:hAnsi="Helvetica"/>
          <w:color w:val="1D1F22"/>
          <w:sz w:val="22"/>
          <w:szCs w:val="22"/>
        </w:rPr>
      </w:pPr>
      <w:r>
        <w:rPr>
          <w:rStyle w:val="Strong"/>
          <w:rFonts w:ascii="Helvetica" w:hAnsi="Helvetica"/>
          <w:color w:val="1D1F22"/>
          <w:sz w:val="22"/>
          <w:szCs w:val="22"/>
        </w:rPr>
        <w:t>gamma</w:t>
      </w:r>
      <w:r>
        <w:rPr>
          <w:rStyle w:val="apple-converted-space"/>
          <w:rFonts w:ascii="Helvetica" w:hAnsi="Helvetica"/>
          <w:color w:val="1D1F22"/>
          <w:sz w:val="22"/>
          <w:szCs w:val="22"/>
        </w:rPr>
        <w:t> </w:t>
      </w:r>
      <w:r>
        <w:rPr>
          <w:rFonts w:ascii="Helvetica" w:hAnsi="Helvetica"/>
          <w:color w:val="1D1F22"/>
          <w:sz w:val="22"/>
          <w:szCs w:val="22"/>
        </w:rPr>
        <w:t>: float, optional (default=’auto’)</w:t>
      </w:r>
      <w:r w:rsidR="00EC6364">
        <w:rPr>
          <w:rFonts w:ascii="Helvetica" w:hAnsi="Helvetica"/>
          <w:color w:val="1D1F22"/>
          <w:sz w:val="22"/>
          <w:szCs w:val="22"/>
        </w:rPr>
        <w:t xml:space="preserve"> </w:t>
      </w:r>
      <w:r>
        <w:rPr>
          <w:rFonts w:ascii="Helvetica" w:hAnsi="Helvetica"/>
          <w:color w:val="1D1F22"/>
          <w:sz w:val="22"/>
          <w:szCs w:val="22"/>
        </w:rPr>
        <w:t>Kernel coefficient for ‘rbf’, ‘poly’ and ‘sigmoid’. If gamma is ‘auto’ then 1/n_features will be used instead.</w:t>
      </w:r>
    </w:p>
    <w:p w14:paraId="01BDD9B9" w14:textId="2EA42BD4" w:rsidR="00F2650B" w:rsidRDefault="00EC6364" w:rsidP="00F2650B">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Gamma d</w:t>
      </w:r>
      <w:r w:rsidR="00633496">
        <w:rPr>
          <w:rFonts w:ascii="Arial" w:eastAsia="Times New Roman" w:hAnsi="Arial" w:cs="Arial"/>
          <w:color w:val="000000"/>
          <w:sz w:val="22"/>
          <w:szCs w:val="22"/>
        </w:rPr>
        <w:t>efines how far the influence of a single training point reaches.</w:t>
      </w:r>
    </w:p>
    <w:p w14:paraId="526CF3BB" w14:textId="0A6C9866" w:rsidR="00633496" w:rsidRPr="00EC6364" w:rsidRDefault="00633496" w:rsidP="00EC6364">
      <w:pPr>
        <w:pStyle w:val="ListParagraph"/>
        <w:numPr>
          <w:ilvl w:val="0"/>
          <w:numId w:val="15"/>
        </w:numPr>
        <w:spacing w:before="100" w:beforeAutospacing="1" w:after="100" w:afterAutospacing="1"/>
        <w:rPr>
          <w:rFonts w:ascii="Arial" w:eastAsia="Times New Roman" w:hAnsi="Arial" w:cs="Arial"/>
          <w:color w:val="000000"/>
          <w:sz w:val="22"/>
          <w:szCs w:val="22"/>
        </w:rPr>
      </w:pPr>
      <w:r w:rsidRPr="00EC6364">
        <w:rPr>
          <w:rFonts w:ascii="Arial" w:eastAsia="Times New Roman" w:hAnsi="Arial" w:cs="Arial"/>
          <w:color w:val="000000"/>
          <w:sz w:val="22"/>
          <w:szCs w:val="22"/>
        </w:rPr>
        <w:t>Low value – every point has a far reach</w:t>
      </w:r>
    </w:p>
    <w:p w14:paraId="0C11300A" w14:textId="64B83F69" w:rsidR="00633496" w:rsidRPr="00EC6364" w:rsidRDefault="00633496" w:rsidP="00EC6364">
      <w:pPr>
        <w:pStyle w:val="ListParagraph"/>
        <w:numPr>
          <w:ilvl w:val="0"/>
          <w:numId w:val="15"/>
        </w:numPr>
        <w:spacing w:before="100" w:beforeAutospacing="1" w:after="100" w:afterAutospacing="1"/>
        <w:rPr>
          <w:rFonts w:ascii="Arial" w:eastAsia="Times New Roman" w:hAnsi="Arial" w:cs="Arial"/>
          <w:color w:val="000000"/>
          <w:sz w:val="22"/>
          <w:szCs w:val="22"/>
        </w:rPr>
      </w:pPr>
      <w:r w:rsidRPr="00EC6364">
        <w:rPr>
          <w:rFonts w:ascii="Arial" w:eastAsia="Times New Roman" w:hAnsi="Arial" w:cs="Arial"/>
          <w:color w:val="000000"/>
          <w:sz w:val="22"/>
          <w:szCs w:val="22"/>
        </w:rPr>
        <w:t>High value – each training point has a close reach</w:t>
      </w:r>
      <w:r w:rsidR="00F115B6" w:rsidRPr="00EC6364">
        <w:rPr>
          <w:rFonts w:ascii="Arial" w:eastAsia="Times New Roman" w:hAnsi="Arial" w:cs="Arial"/>
          <w:color w:val="000000"/>
          <w:sz w:val="22"/>
          <w:szCs w:val="22"/>
        </w:rPr>
        <w:t>, we can end up with wiggly decision boundary that indicates overfitting</w:t>
      </w:r>
    </w:p>
    <w:p w14:paraId="6B47B859" w14:textId="77777777" w:rsidR="00587FDC" w:rsidRPr="00027FBF" w:rsidRDefault="00587FDC" w:rsidP="00587FDC">
      <w:pPr>
        <w:spacing w:before="100" w:beforeAutospacing="1" w:after="100" w:afterAutospacing="1"/>
        <w:ind w:left="720"/>
        <w:rPr>
          <w:rFonts w:ascii="Arial" w:eastAsia="Times New Roman" w:hAnsi="Arial" w:cs="Arial"/>
          <w:color w:val="000000"/>
          <w:sz w:val="22"/>
          <w:szCs w:val="22"/>
        </w:rPr>
      </w:pPr>
    </w:p>
    <w:p w14:paraId="4D02356E" w14:textId="47BD762C" w:rsidR="00541CE9" w:rsidRPr="0049256F" w:rsidRDefault="00027FBF" w:rsidP="00541CE9">
      <w:pPr>
        <w:numPr>
          <w:ilvl w:val="0"/>
          <w:numId w:val="5"/>
        </w:numPr>
        <w:spacing w:before="100" w:beforeAutospacing="1" w:after="100" w:afterAutospacing="1"/>
        <w:rPr>
          <w:rFonts w:ascii="Arial" w:eastAsia="Times New Roman" w:hAnsi="Arial" w:cs="Arial"/>
          <w:color w:val="000000"/>
          <w:sz w:val="22"/>
          <w:szCs w:val="22"/>
        </w:rPr>
      </w:pPr>
      <w:r w:rsidRPr="00027FBF">
        <w:rPr>
          <w:rFonts w:ascii="Arial" w:eastAsia="Times New Roman" w:hAnsi="Arial" w:cs="Arial"/>
          <w:color w:val="000000"/>
          <w:sz w:val="22"/>
          <w:szCs w:val="22"/>
        </w:rPr>
        <w:t>What is validation, and what’s a classic mistake you can make if you do it wrong? How did you validate your analysis?  [relevant rubric item: “validation strategy”]</w:t>
      </w:r>
    </w:p>
    <w:p w14:paraId="68C897EC" w14:textId="6DF5C947" w:rsidR="00541CE9" w:rsidRDefault="00091ECD" w:rsidP="00541CE9">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In machine learning</w:t>
      </w:r>
      <w:r w:rsidR="00175426">
        <w:rPr>
          <w:rFonts w:ascii="Arial" w:eastAsia="Times New Roman" w:hAnsi="Arial" w:cs="Arial"/>
          <w:color w:val="000000"/>
          <w:sz w:val="22"/>
          <w:szCs w:val="22"/>
        </w:rPr>
        <w:t xml:space="preserve"> </w:t>
      </w:r>
      <w:r w:rsidR="00573C50">
        <w:rPr>
          <w:rFonts w:ascii="Arial" w:eastAsia="Times New Roman" w:hAnsi="Arial" w:cs="Arial"/>
          <w:color w:val="000000"/>
          <w:sz w:val="22"/>
          <w:szCs w:val="22"/>
        </w:rPr>
        <w:t xml:space="preserve">Validation </w:t>
      </w:r>
      <w:r w:rsidR="0016505F">
        <w:rPr>
          <w:rFonts w:ascii="Arial" w:eastAsia="Times New Roman" w:hAnsi="Arial" w:cs="Arial"/>
          <w:color w:val="000000"/>
          <w:sz w:val="22"/>
          <w:szCs w:val="22"/>
        </w:rPr>
        <w:t xml:space="preserve">Technique </w:t>
      </w:r>
      <w:r w:rsidR="008D1D5D">
        <w:rPr>
          <w:rFonts w:ascii="Arial" w:eastAsia="Times New Roman" w:hAnsi="Arial" w:cs="Arial"/>
          <w:color w:val="000000"/>
          <w:sz w:val="22"/>
          <w:szCs w:val="22"/>
        </w:rPr>
        <w:t xml:space="preserve">is used </w:t>
      </w:r>
      <w:r w:rsidR="006E01CC">
        <w:rPr>
          <w:rFonts w:ascii="Arial" w:eastAsia="Times New Roman" w:hAnsi="Arial" w:cs="Arial"/>
          <w:color w:val="000000"/>
          <w:sz w:val="22"/>
          <w:szCs w:val="22"/>
        </w:rPr>
        <w:t>to ass</w:t>
      </w:r>
      <w:r w:rsidR="0016505F">
        <w:rPr>
          <w:rFonts w:ascii="Arial" w:eastAsia="Times New Roman" w:hAnsi="Arial" w:cs="Arial"/>
          <w:color w:val="000000"/>
          <w:sz w:val="22"/>
          <w:szCs w:val="22"/>
        </w:rPr>
        <w:t xml:space="preserve">ess whether the algorithm is </w:t>
      </w:r>
      <w:r w:rsidR="0064665B">
        <w:rPr>
          <w:rFonts w:ascii="Arial" w:eastAsia="Times New Roman" w:hAnsi="Arial" w:cs="Arial"/>
          <w:color w:val="000000"/>
          <w:sz w:val="22"/>
          <w:szCs w:val="22"/>
        </w:rPr>
        <w:t>doing</w:t>
      </w:r>
      <w:r w:rsidR="00573C50">
        <w:rPr>
          <w:rFonts w:ascii="Arial" w:eastAsia="Times New Roman" w:hAnsi="Arial" w:cs="Arial"/>
          <w:color w:val="000000"/>
          <w:sz w:val="22"/>
          <w:szCs w:val="22"/>
        </w:rPr>
        <w:t xml:space="preserve"> what </w:t>
      </w:r>
      <w:r>
        <w:rPr>
          <w:rFonts w:ascii="Arial" w:eastAsia="Times New Roman" w:hAnsi="Arial" w:cs="Arial"/>
          <w:color w:val="000000"/>
          <w:sz w:val="22"/>
          <w:szCs w:val="22"/>
        </w:rPr>
        <w:t>we wanted to do by testing it and validating it.</w:t>
      </w:r>
    </w:p>
    <w:p w14:paraId="723EE3D3" w14:textId="4A6B4209" w:rsidR="0064665B" w:rsidRDefault="0064665B" w:rsidP="00541CE9">
      <w:pPr>
        <w:spacing w:before="100" w:beforeAutospacing="1" w:after="100" w:afterAutospacing="1"/>
        <w:rPr>
          <w:ins w:id="226" w:author="Anupam Chakraborty" w:date="2017-05-09T23:28:00Z"/>
          <w:rFonts w:ascii="Arial" w:eastAsia="Times New Roman" w:hAnsi="Arial" w:cs="Arial"/>
          <w:color w:val="000000"/>
          <w:sz w:val="22"/>
          <w:szCs w:val="22"/>
        </w:rPr>
      </w:pPr>
      <w:r>
        <w:rPr>
          <w:rFonts w:ascii="Arial" w:eastAsia="Times New Roman" w:hAnsi="Arial" w:cs="Arial"/>
          <w:color w:val="000000"/>
          <w:sz w:val="22"/>
          <w:szCs w:val="22"/>
        </w:rPr>
        <w:t>In machine learning we split a data set into training and testing data</w:t>
      </w:r>
      <w:r w:rsidR="0013270F">
        <w:rPr>
          <w:rFonts w:ascii="Arial" w:eastAsia="Times New Roman" w:hAnsi="Arial" w:cs="Arial"/>
          <w:color w:val="000000"/>
          <w:sz w:val="22"/>
          <w:szCs w:val="22"/>
        </w:rPr>
        <w:t xml:space="preserve"> to assess </w:t>
      </w:r>
      <w:r w:rsidR="0097291B">
        <w:rPr>
          <w:rFonts w:ascii="Arial" w:eastAsia="Times New Roman" w:hAnsi="Arial" w:cs="Arial"/>
          <w:color w:val="000000"/>
          <w:sz w:val="22"/>
          <w:szCs w:val="22"/>
        </w:rPr>
        <w:t>our Machine Learning algorithm</w:t>
      </w:r>
      <w:r>
        <w:rPr>
          <w:rFonts w:ascii="Arial" w:eastAsia="Times New Roman" w:hAnsi="Arial" w:cs="Arial"/>
          <w:color w:val="000000"/>
          <w:sz w:val="22"/>
          <w:szCs w:val="22"/>
        </w:rPr>
        <w:t xml:space="preserve">. We generally specify what fraction of data is testing and what is training. We want to maximize </w:t>
      </w:r>
      <w:r w:rsidR="00981650">
        <w:rPr>
          <w:rFonts w:ascii="Arial" w:eastAsia="Times New Roman" w:hAnsi="Arial" w:cs="Arial"/>
          <w:color w:val="000000"/>
          <w:sz w:val="22"/>
          <w:szCs w:val="22"/>
        </w:rPr>
        <w:t>both</w:t>
      </w:r>
      <w:r>
        <w:rPr>
          <w:rFonts w:ascii="Arial" w:eastAsia="Times New Roman" w:hAnsi="Arial" w:cs="Arial"/>
          <w:color w:val="000000"/>
          <w:sz w:val="22"/>
          <w:szCs w:val="22"/>
        </w:rPr>
        <w:t xml:space="preserve"> sets.</w:t>
      </w:r>
      <w:r w:rsidR="00981650">
        <w:rPr>
          <w:rFonts w:ascii="Arial" w:eastAsia="Times New Roman" w:hAnsi="Arial" w:cs="Arial"/>
          <w:color w:val="000000"/>
          <w:sz w:val="22"/>
          <w:szCs w:val="22"/>
        </w:rPr>
        <w:t xml:space="preserve"> We want to have as much data points in the training sets to </w:t>
      </w:r>
      <w:r w:rsidR="00A11733">
        <w:rPr>
          <w:rFonts w:ascii="Arial" w:eastAsia="Times New Roman" w:hAnsi="Arial" w:cs="Arial"/>
          <w:color w:val="000000"/>
          <w:sz w:val="22"/>
          <w:szCs w:val="22"/>
        </w:rPr>
        <w:t>get the best learning results, and want to maximize number of data items in the test set to get the best validation. But obviously there’s an inherent trade-off here, which is every data point you take out of the training set into the test is lost for the training set.</w:t>
      </w:r>
      <w:r w:rsidR="00626511">
        <w:rPr>
          <w:rFonts w:ascii="Arial" w:eastAsia="Times New Roman" w:hAnsi="Arial" w:cs="Arial"/>
          <w:color w:val="000000"/>
          <w:sz w:val="22"/>
          <w:szCs w:val="22"/>
        </w:rPr>
        <w:t xml:space="preserve"> Cross-validation partition the data set into  k bins of equal size.</w:t>
      </w:r>
      <w:r w:rsidR="00D535E4">
        <w:rPr>
          <w:rFonts w:ascii="Arial" w:eastAsia="Times New Roman" w:hAnsi="Arial" w:cs="Arial"/>
          <w:color w:val="000000"/>
          <w:sz w:val="22"/>
          <w:szCs w:val="22"/>
        </w:rPr>
        <w:t xml:space="preserve"> In k-fold cross validation, you run k separate learning experiments.</w:t>
      </w:r>
      <w:r w:rsidR="006459D2">
        <w:rPr>
          <w:rFonts w:ascii="Arial" w:eastAsia="Times New Roman" w:hAnsi="Arial" w:cs="Arial"/>
          <w:color w:val="000000"/>
          <w:sz w:val="22"/>
          <w:szCs w:val="22"/>
        </w:rPr>
        <w:t xml:space="preserve"> In each of those, CrossValidator pick one of those k subsets as testing set. The remaining k minus one bins are put together into the training set, then you train your machine learning algorithm and access the performance on the testing set. </w:t>
      </w:r>
      <w:r w:rsidR="002C32BC">
        <w:rPr>
          <w:rFonts w:ascii="Arial" w:eastAsia="Times New Roman" w:hAnsi="Arial" w:cs="Arial"/>
          <w:color w:val="000000"/>
          <w:sz w:val="22"/>
          <w:szCs w:val="22"/>
        </w:rPr>
        <w:t>We average the test results from these k experiments, thus the assessment of the learning algorithm is more accurate.</w:t>
      </w:r>
      <w:r w:rsidR="004F267B">
        <w:rPr>
          <w:rFonts w:ascii="Arial" w:eastAsia="Times New Roman" w:hAnsi="Arial" w:cs="Arial"/>
          <w:color w:val="000000"/>
          <w:sz w:val="22"/>
          <w:szCs w:val="22"/>
        </w:rPr>
        <w:t xml:space="preserve"> And in a way, all data is used for both training &amp; testing.</w:t>
      </w:r>
    </w:p>
    <w:p w14:paraId="21A77AC8" w14:textId="1AACAFE3" w:rsidR="00DB79B7" w:rsidRPr="000659CB" w:rsidRDefault="00380937">
      <w:pPr>
        <w:pStyle w:val="p1"/>
        <w:rPr>
          <w:ins w:id="227" w:author="Anupam Chakraborty" w:date="2017-05-09T23:29:00Z"/>
          <w:rFonts w:ascii="Arial" w:hAnsi="Arial" w:cs="Arial"/>
          <w:sz w:val="22"/>
          <w:szCs w:val="22"/>
          <w:rPrChange w:id="228" w:author="Anupam Chakraborty" w:date="2017-05-09T23:42:00Z">
            <w:rPr>
              <w:ins w:id="229" w:author="Anupam Chakraborty" w:date="2017-05-09T23:29:00Z"/>
              <w:rFonts w:eastAsia="Times New Roman"/>
            </w:rPr>
          </w:rPrChange>
        </w:rPr>
        <w:pPrChange w:id="230" w:author="Anupam Chakraborty" w:date="2017-05-09T23:41:00Z">
          <w:pPr/>
        </w:pPrChange>
      </w:pPr>
      <w:ins w:id="231" w:author="Anupam Chakraborty" w:date="2017-05-09T23:28:00Z">
        <w:r w:rsidRPr="000659CB">
          <w:rPr>
            <w:rFonts w:ascii="Arial" w:eastAsia="Times New Roman" w:hAnsi="Arial" w:cs="Arial"/>
            <w:sz w:val="22"/>
            <w:szCs w:val="22"/>
          </w:rPr>
          <w:t xml:space="preserve">In the final project I have used </w:t>
        </w:r>
      </w:ins>
      <w:ins w:id="232" w:author="Anupam Chakraborty" w:date="2017-05-09T23:29:00Z">
        <w:r w:rsidR="00DB79B7" w:rsidRPr="000659CB">
          <w:rPr>
            <w:rFonts w:ascii="Arial" w:eastAsia="Times New Roman" w:hAnsi="Arial" w:cs="Arial"/>
            <w:color w:val="1D1F22"/>
            <w:sz w:val="22"/>
            <w:szCs w:val="22"/>
            <w:shd w:val="clear" w:color="auto" w:fill="FFFFFF"/>
            <w:rPrChange w:id="233" w:author="Anupam Chakraborty" w:date="2017-05-09T23:42:00Z">
              <w:rPr>
                <w:rFonts w:ascii="Helvetica" w:eastAsia="Times New Roman" w:hAnsi="Helvetica"/>
                <w:color w:val="1D1F22"/>
                <w:sz w:val="22"/>
                <w:szCs w:val="22"/>
                <w:shd w:val="clear" w:color="auto" w:fill="FFFFFF"/>
              </w:rPr>
            </w:rPrChange>
          </w:rPr>
          <w:t xml:space="preserve">Stratified ShuffleSplit cross-validator. </w:t>
        </w:r>
      </w:ins>
      <w:ins w:id="234" w:author="Anupam Chakraborty" w:date="2017-05-09T23:30:00Z">
        <w:r w:rsidR="00DB79B7" w:rsidRPr="000659CB">
          <w:rPr>
            <w:rFonts w:ascii="Arial" w:eastAsia="Times New Roman" w:hAnsi="Arial" w:cs="Arial"/>
            <w:color w:val="1D1F22"/>
            <w:sz w:val="22"/>
            <w:szCs w:val="22"/>
            <w:shd w:val="clear" w:color="auto" w:fill="FFFFFF"/>
            <w:rPrChange w:id="235" w:author="Anupam Chakraborty" w:date="2017-05-09T23:42:00Z">
              <w:rPr>
                <w:rFonts w:ascii="Helvetica" w:eastAsia="Times New Roman" w:hAnsi="Helvetica"/>
                <w:color w:val="1D1F22"/>
                <w:sz w:val="22"/>
                <w:szCs w:val="22"/>
                <w:shd w:val="clear" w:color="auto" w:fill="FFFFFF"/>
              </w:rPr>
            </w:rPrChange>
          </w:rPr>
          <w:t xml:space="preserve">It provides train/test indices to split data in train/test sets. It </w:t>
        </w:r>
      </w:ins>
      <w:ins w:id="236" w:author="Anupam Chakraborty" w:date="2017-05-09T23:32:00Z">
        <w:r w:rsidR="005E7257" w:rsidRPr="000659CB">
          <w:rPr>
            <w:rFonts w:ascii="Arial" w:eastAsia="Times New Roman" w:hAnsi="Arial" w:cs="Arial"/>
            <w:color w:val="1D1F22"/>
            <w:sz w:val="22"/>
            <w:szCs w:val="22"/>
            <w:shd w:val="clear" w:color="auto" w:fill="FFFFFF"/>
            <w:rPrChange w:id="237" w:author="Anupam Chakraborty" w:date="2017-05-09T23:42:00Z">
              <w:rPr>
                <w:rFonts w:ascii="Helvetica" w:eastAsia="Times New Roman" w:hAnsi="Helvetica"/>
                <w:color w:val="1D1F22"/>
                <w:sz w:val="22"/>
                <w:szCs w:val="22"/>
                <w:shd w:val="clear" w:color="auto" w:fill="FFFFFF"/>
              </w:rPr>
            </w:rPrChange>
          </w:rPr>
          <w:t>uses random permutation</w:t>
        </w:r>
        <w:r w:rsidR="00D80456" w:rsidRPr="000659CB">
          <w:rPr>
            <w:rFonts w:ascii="Arial" w:eastAsia="Times New Roman" w:hAnsi="Arial" w:cs="Arial"/>
            <w:color w:val="1D1F22"/>
            <w:sz w:val="22"/>
            <w:szCs w:val="22"/>
            <w:shd w:val="clear" w:color="auto" w:fill="FFFFFF"/>
            <w:rPrChange w:id="238" w:author="Anupam Chakraborty" w:date="2017-05-09T23:42:00Z">
              <w:rPr>
                <w:rFonts w:ascii="Helvetica" w:eastAsia="Times New Roman" w:hAnsi="Helvetica"/>
                <w:color w:val="1D1F22"/>
                <w:sz w:val="22"/>
                <w:szCs w:val="22"/>
                <w:shd w:val="clear" w:color="auto" w:fill="FFFFFF"/>
              </w:rPr>
            </w:rPrChange>
          </w:rPr>
          <w:t xml:space="preserve"> to split data </w:t>
        </w:r>
      </w:ins>
      <w:ins w:id="239" w:author="Anupam Chakraborty" w:date="2017-05-09T23:33:00Z">
        <w:r w:rsidR="00D80456" w:rsidRPr="000659CB">
          <w:rPr>
            <w:rFonts w:ascii="Arial" w:eastAsia="Times New Roman" w:hAnsi="Arial" w:cs="Arial"/>
            <w:color w:val="1D1F22"/>
            <w:sz w:val="22"/>
            <w:szCs w:val="22"/>
            <w:shd w:val="clear" w:color="auto" w:fill="FFFFFF"/>
            <w:rPrChange w:id="240" w:author="Anupam Chakraborty" w:date="2017-05-09T23:42:00Z">
              <w:rPr>
                <w:rFonts w:ascii="Helvetica" w:eastAsia="Times New Roman" w:hAnsi="Helvetica"/>
                <w:color w:val="1D1F22"/>
                <w:sz w:val="22"/>
                <w:szCs w:val="22"/>
                <w:shd w:val="clear" w:color="auto" w:fill="FFFFFF"/>
              </w:rPr>
            </w:rPrChange>
          </w:rPr>
          <w:t xml:space="preserve">(like </w:t>
        </w:r>
      </w:ins>
      <w:ins w:id="241" w:author="Anupam Chakraborty" w:date="2017-05-09T23:34:00Z">
        <w:r w:rsidR="00D80456" w:rsidRPr="000659CB">
          <w:rPr>
            <w:rFonts w:ascii="Arial" w:eastAsia="Times New Roman" w:hAnsi="Arial" w:cs="Arial"/>
            <w:color w:val="1D1F22"/>
            <w:sz w:val="22"/>
            <w:szCs w:val="22"/>
            <w:shd w:val="clear" w:color="auto" w:fill="FFFFFF"/>
            <w:rPrChange w:id="242" w:author="Anupam Chakraborty" w:date="2017-05-09T23:42:00Z">
              <w:rPr>
                <w:rFonts w:ascii="Helvetica" w:eastAsia="Times New Roman" w:hAnsi="Helvetica"/>
                <w:color w:val="1D1F22"/>
                <w:sz w:val="22"/>
                <w:szCs w:val="22"/>
                <w:shd w:val="clear" w:color="auto" w:fill="FFFFFF"/>
              </w:rPr>
            </w:rPrChange>
          </w:rPr>
          <w:t>ShuffleSplit cross validator</w:t>
        </w:r>
      </w:ins>
      <w:ins w:id="243" w:author="Anupam Chakraborty" w:date="2017-05-09T23:33:00Z">
        <w:r w:rsidR="00D80456" w:rsidRPr="000659CB">
          <w:rPr>
            <w:rFonts w:ascii="Arial" w:eastAsia="Times New Roman" w:hAnsi="Arial" w:cs="Arial"/>
            <w:color w:val="1D1F22"/>
            <w:sz w:val="22"/>
            <w:szCs w:val="22"/>
            <w:shd w:val="clear" w:color="auto" w:fill="FFFFFF"/>
            <w:rPrChange w:id="244" w:author="Anupam Chakraborty" w:date="2017-05-09T23:42:00Z">
              <w:rPr>
                <w:rFonts w:ascii="Helvetica" w:eastAsia="Times New Roman" w:hAnsi="Helvetica"/>
                <w:color w:val="1D1F22"/>
                <w:sz w:val="22"/>
                <w:szCs w:val="22"/>
                <w:shd w:val="clear" w:color="auto" w:fill="FFFFFF"/>
              </w:rPr>
            </w:rPrChange>
          </w:rPr>
          <w:t xml:space="preserve">) </w:t>
        </w:r>
      </w:ins>
      <w:ins w:id="245" w:author="Anupam Chakraborty" w:date="2017-05-09T23:32:00Z">
        <w:r w:rsidR="005E7257" w:rsidRPr="000659CB">
          <w:rPr>
            <w:rFonts w:ascii="Arial" w:eastAsia="Times New Roman" w:hAnsi="Arial" w:cs="Arial"/>
            <w:color w:val="1D1F22"/>
            <w:sz w:val="22"/>
            <w:szCs w:val="22"/>
            <w:shd w:val="clear" w:color="auto" w:fill="FFFFFF"/>
            <w:rPrChange w:id="246" w:author="Anupam Chakraborty" w:date="2017-05-09T23:42:00Z">
              <w:rPr>
                <w:rFonts w:ascii="Helvetica" w:eastAsia="Times New Roman" w:hAnsi="Helvetica"/>
                <w:color w:val="1D1F22"/>
                <w:sz w:val="22"/>
                <w:szCs w:val="22"/>
                <w:shd w:val="clear" w:color="auto" w:fill="FFFFFF"/>
              </w:rPr>
            </w:rPrChange>
          </w:rPr>
          <w:t xml:space="preserve">and also </w:t>
        </w:r>
      </w:ins>
      <w:ins w:id="247" w:author="Anupam Chakraborty" w:date="2017-05-09T23:33:00Z">
        <w:r w:rsidR="00D80456" w:rsidRPr="000659CB">
          <w:rPr>
            <w:rFonts w:ascii="Arial" w:eastAsia="Times New Roman" w:hAnsi="Arial" w:cs="Arial"/>
            <w:color w:val="1D1F22"/>
            <w:sz w:val="22"/>
            <w:szCs w:val="22"/>
            <w:shd w:val="clear" w:color="auto" w:fill="FFFFFF"/>
            <w:rPrChange w:id="248" w:author="Anupam Chakraborty" w:date="2017-05-09T23:42:00Z">
              <w:rPr>
                <w:rFonts w:ascii="Helvetica" w:eastAsia="Times New Roman" w:hAnsi="Helvetica"/>
                <w:color w:val="1D1F22"/>
                <w:sz w:val="22"/>
                <w:szCs w:val="22"/>
                <w:shd w:val="clear" w:color="auto" w:fill="FFFFFF"/>
              </w:rPr>
            </w:rPrChange>
          </w:rPr>
          <w:t>preserve the percentage of samples for each class</w:t>
        </w:r>
      </w:ins>
      <w:ins w:id="249" w:author="Anupam Chakraborty" w:date="2017-05-09T23:34:00Z">
        <w:r w:rsidR="00D80456" w:rsidRPr="000659CB">
          <w:rPr>
            <w:rFonts w:ascii="Arial" w:eastAsia="Times New Roman" w:hAnsi="Arial" w:cs="Arial"/>
            <w:color w:val="1D1F22"/>
            <w:sz w:val="22"/>
            <w:szCs w:val="22"/>
            <w:shd w:val="clear" w:color="auto" w:fill="FFFFFF"/>
            <w:rPrChange w:id="250" w:author="Anupam Chakraborty" w:date="2017-05-09T23:42:00Z">
              <w:rPr>
                <w:rFonts w:ascii="Helvetica" w:eastAsia="Times New Roman" w:hAnsi="Helvetica"/>
                <w:color w:val="1D1F22"/>
                <w:sz w:val="22"/>
                <w:szCs w:val="22"/>
                <w:shd w:val="clear" w:color="auto" w:fill="FFFFFF"/>
              </w:rPr>
            </w:rPrChange>
          </w:rPr>
          <w:t xml:space="preserve"> (like </w:t>
        </w:r>
      </w:ins>
      <w:ins w:id="251" w:author="Anupam Chakraborty" w:date="2017-05-09T23:35:00Z">
        <w:r w:rsidR="00D80456" w:rsidRPr="000659CB">
          <w:rPr>
            <w:rFonts w:ascii="Arial" w:eastAsia="Times New Roman" w:hAnsi="Arial" w:cs="Arial"/>
            <w:color w:val="1D1F22"/>
            <w:sz w:val="22"/>
            <w:szCs w:val="22"/>
            <w:shd w:val="clear" w:color="auto" w:fill="FFFFFF"/>
            <w:rPrChange w:id="252" w:author="Anupam Chakraborty" w:date="2017-05-09T23:42:00Z">
              <w:rPr>
                <w:rFonts w:ascii="Helvetica" w:eastAsia="Times New Roman" w:hAnsi="Helvetica"/>
                <w:color w:val="1D1F22"/>
                <w:sz w:val="22"/>
                <w:szCs w:val="22"/>
                <w:shd w:val="clear" w:color="auto" w:fill="FFFFFF"/>
              </w:rPr>
            </w:rPrChange>
          </w:rPr>
          <w:t>StratifiedKFold cross validator)</w:t>
        </w:r>
      </w:ins>
      <w:ins w:id="253" w:author="Anupam Chakraborty" w:date="2017-05-09T23:33:00Z">
        <w:r w:rsidR="00D80456" w:rsidRPr="000659CB">
          <w:rPr>
            <w:rFonts w:ascii="Arial" w:eastAsia="Times New Roman" w:hAnsi="Arial" w:cs="Arial"/>
            <w:color w:val="1D1F22"/>
            <w:sz w:val="22"/>
            <w:szCs w:val="22"/>
            <w:shd w:val="clear" w:color="auto" w:fill="FFFFFF"/>
            <w:rPrChange w:id="254" w:author="Anupam Chakraborty" w:date="2017-05-09T23:42:00Z">
              <w:rPr>
                <w:rFonts w:ascii="Helvetica" w:eastAsia="Times New Roman" w:hAnsi="Helvetica"/>
                <w:color w:val="1D1F22"/>
                <w:sz w:val="22"/>
                <w:szCs w:val="22"/>
                <w:shd w:val="clear" w:color="auto" w:fill="FFFFFF"/>
              </w:rPr>
            </w:rPrChange>
          </w:rPr>
          <w:t>.</w:t>
        </w:r>
      </w:ins>
      <w:ins w:id="255" w:author="Anupam Chakraborty" w:date="2017-05-09T23:38:00Z">
        <w:r w:rsidR="00D2463D" w:rsidRPr="000659CB">
          <w:rPr>
            <w:rFonts w:ascii="Arial" w:eastAsia="Times New Roman" w:hAnsi="Arial" w:cs="Arial"/>
            <w:color w:val="1D1F22"/>
            <w:sz w:val="22"/>
            <w:szCs w:val="22"/>
            <w:shd w:val="clear" w:color="auto" w:fill="FFFFFF"/>
            <w:rPrChange w:id="256" w:author="Anupam Chakraborty" w:date="2017-05-09T23:42:00Z">
              <w:rPr>
                <w:rFonts w:ascii="Helvetica" w:eastAsia="Times New Roman" w:hAnsi="Helvetica"/>
                <w:color w:val="1D1F22"/>
                <w:sz w:val="22"/>
                <w:szCs w:val="22"/>
                <w:shd w:val="clear" w:color="auto" w:fill="FFFFFF"/>
              </w:rPr>
            </w:rPrChange>
          </w:rPr>
          <w:t xml:space="preserve"> </w:t>
        </w:r>
      </w:ins>
      <w:ins w:id="257" w:author="Anupam Chakraborty" w:date="2017-05-09T23:42:00Z">
        <w:r w:rsidR="000659CB">
          <w:rPr>
            <w:rFonts w:ascii="Arial" w:eastAsia="Times New Roman" w:hAnsi="Arial" w:cs="Arial"/>
            <w:color w:val="1D1F22"/>
            <w:sz w:val="22"/>
            <w:szCs w:val="22"/>
            <w:shd w:val="clear" w:color="auto" w:fill="FFFFFF"/>
          </w:rPr>
          <w:t xml:space="preserve">The random permutation </w:t>
        </w:r>
      </w:ins>
      <w:ins w:id="258" w:author="Anupam Chakraborty" w:date="2017-05-09T23:43:00Z">
        <w:r w:rsidR="000659CB">
          <w:rPr>
            <w:rFonts w:ascii="Arial" w:eastAsia="Times New Roman" w:hAnsi="Arial" w:cs="Arial"/>
            <w:color w:val="1D1F22"/>
            <w:sz w:val="22"/>
            <w:szCs w:val="22"/>
            <w:shd w:val="clear" w:color="auto" w:fill="FFFFFF"/>
          </w:rPr>
          <w:t>eliminate</w:t>
        </w:r>
      </w:ins>
      <w:ins w:id="259" w:author="Anupam Chakraborty" w:date="2017-05-09T23:42:00Z">
        <w:r w:rsidR="000659CB">
          <w:rPr>
            <w:rFonts w:ascii="Arial" w:eastAsia="Times New Roman" w:hAnsi="Arial" w:cs="Arial"/>
            <w:color w:val="1D1F22"/>
            <w:sz w:val="22"/>
            <w:szCs w:val="22"/>
            <w:shd w:val="clear" w:color="auto" w:fill="FFFFFF"/>
          </w:rPr>
          <w:t xml:space="preserve"> </w:t>
        </w:r>
      </w:ins>
      <w:ins w:id="260" w:author="Anupam Chakraborty" w:date="2017-05-09T23:43:00Z">
        <w:r w:rsidR="000659CB">
          <w:rPr>
            <w:rFonts w:ascii="Arial" w:eastAsia="Times New Roman" w:hAnsi="Arial" w:cs="Arial"/>
            <w:color w:val="1D1F22"/>
            <w:sz w:val="22"/>
            <w:szCs w:val="22"/>
            <w:shd w:val="clear" w:color="auto" w:fill="FFFFFF"/>
          </w:rPr>
          <w:t>the training error occurs if the data is ordered by the classes.</w:t>
        </w:r>
      </w:ins>
      <w:ins w:id="261" w:author="Anupam Chakraborty" w:date="2017-05-09T23:42:00Z">
        <w:r w:rsidR="000659CB">
          <w:rPr>
            <w:rFonts w:ascii="Arial" w:eastAsia="Times New Roman" w:hAnsi="Arial" w:cs="Arial"/>
            <w:color w:val="1D1F22"/>
            <w:sz w:val="22"/>
            <w:szCs w:val="22"/>
            <w:shd w:val="clear" w:color="auto" w:fill="FFFFFF"/>
          </w:rPr>
          <w:t xml:space="preserve"> </w:t>
        </w:r>
      </w:ins>
      <w:ins w:id="262" w:author="Anupam Chakraborty" w:date="2017-05-09T23:38:00Z">
        <w:r w:rsidR="007B7366" w:rsidRPr="007B7366">
          <w:rPr>
            <w:rFonts w:ascii="Arial" w:eastAsia="Times New Roman" w:hAnsi="Arial" w:cs="Arial"/>
            <w:color w:val="1D1F22"/>
            <w:sz w:val="22"/>
            <w:szCs w:val="22"/>
            <w:shd w:val="clear" w:color="auto" w:fill="FFFFFF"/>
          </w:rPr>
          <w:t xml:space="preserve">The </w:t>
        </w:r>
        <w:r w:rsidR="00D2463D" w:rsidRPr="000659CB">
          <w:rPr>
            <w:rStyle w:val="s1"/>
            <w:rFonts w:ascii="Arial" w:hAnsi="Arial" w:cs="Arial"/>
            <w:sz w:val="22"/>
            <w:szCs w:val="22"/>
            <w:rPrChange w:id="263" w:author="Anupam Chakraborty" w:date="2017-05-09T23:42:00Z">
              <w:rPr>
                <w:rStyle w:val="s1"/>
              </w:rPr>
            </w:rPrChange>
          </w:rPr>
          <w:t>train_test_split</w:t>
        </w:r>
      </w:ins>
      <w:ins w:id="264" w:author="Anupam Chakraborty" w:date="2017-05-09T23:39:00Z">
        <w:r w:rsidR="000659CB" w:rsidRPr="000659CB">
          <w:rPr>
            <w:rStyle w:val="s1"/>
            <w:rFonts w:ascii="Arial" w:hAnsi="Arial" w:cs="Arial"/>
            <w:sz w:val="22"/>
            <w:szCs w:val="22"/>
            <w:rPrChange w:id="265" w:author="Anupam Chakraborty" w:date="2017-05-09T23:42:00Z">
              <w:rPr>
                <w:rStyle w:val="s1"/>
              </w:rPr>
            </w:rPrChange>
          </w:rPr>
          <w:t xml:space="preserve"> split</w:t>
        </w:r>
      </w:ins>
      <w:ins w:id="266" w:author="Anupam Chakraborty" w:date="2017-05-09T23:45:00Z">
        <w:r w:rsidR="007B7366">
          <w:rPr>
            <w:rStyle w:val="s1"/>
            <w:rFonts w:ascii="Arial" w:hAnsi="Arial" w:cs="Arial"/>
            <w:sz w:val="22"/>
            <w:szCs w:val="22"/>
          </w:rPr>
          <w:t>s</w:t>
        </w:r>
      </w:ins>
      <w:ins w:id="267" w:author="Anupam Chakraborty" w:date="2017-05-09T23:39:00Z">
        <w:r w:rsidR="000659CB" w:rsidRPr="000659CB">
          <w:rPr>
            <w:rStyle w:val="s1"/>
            <w:rFonts w:ascii="Arial" w:hAnsi="Arial" w:cs="Arial"/>
            <w:sz w:val="22"/>
            <w:szCs w:val="22"/>
            <w:rPrChange w:id="268" w:author="Anupam Chakraborty" w:date="2017-05-09T23:42:00Z">
              <w:rPr>
                <w:rStyle w:val="s1"/>
              </w:rPr>
            </w:rPrChange>
          </w:rPr>
          <w:t xml:space="preserve"> the dataset into a single set not in K set</w:t>
        </w:r>
      </w:ins>
      <w:ins w:id="269" w:author="Anupam Chakraborty" w:date="2017-05-09T23:45:00Z">
        <w:r w:rsidR="007B7366">
          <w:rPr>
            <w:rStyle w:val="s1"/>
            <w:rFonts w:ascii="Arial" w:hAnsi="Arial" w:cs="Arial"/>
            <w:sz w:val="22"/>
            <w:szCs w:val="22"/>
          </w:rPr>
          <w:t>s</w:t>
        </w:r>
      </w:ins>
      <w:ins w:id="270" w:author="Anupam Chakraborty" w:date="2017-05-09T23:39:00Z">
        <w:r w:rsidR="000659CB" w:rsidRPr="000659CB">
          <w:rPr>
            <w:rStyle w:val="s1"/>
            <w:rFonts w:ascii="Arial" w:hAnsi="Arial" w:cs="Arial"/>
            <w:sz w:val="22"/>
            <w:szCs w:val="22"/>
            <w:rPrChange w:id="271" w:author="Anupam Chakraborty" w:date="2017-05-09T23:42:00Z">
              <w:rPr>
                <w:rStyle w:val="s1"/>
              </w:rPr>
            </w:rPrChange>
          </w:rPr>
          <w:t>. I have use</w:t>
        </w:r>
        <w:r w:rsidR="007B7366" w:rsidRPr="007B7366">
          <w:rPr>
            <w:rStyle w:val="s1"/>
            <w:rFonts w:ascii="Arial" w:hAnsi="Arial" w:cs="Arial"/>
            <w:sz w:val="22"/>
            <w:szCs w:val="22"/>
          </w:rPr>
          <w:t>d it to get a random test set for validating</w:t>
        </w:r>
        <w:r w:rsidR="007B7366" w:rsidRPr="001E6D44">
          <w:rPr>
            <w:rStyle w:val="s1"/>
            <w:rFonts w:ascii="Arial" w:hAnsi="Arial" w:cs="Arial"/>
            <w:sz w:val="22"/>
            <w:szCs w:val="22"/>
          </w:rPr>
          <w:t xml:space="preserve"> </w:t>
        </w:r>
      </w:ins>
      <w:ins w:id="272" w:author="Anupam Chakraborty" w:date="2017-05-09T23:41:00Z">
        <w:r w:rsidR="000659CB" w:rsidRPr="000659CB">
          <w:rPr>
            <w:rStyle w:val="s1"/>
            <w:rFonts w:ascii="Arial" w:hAnsi="Arial" w:cs="Arial"/>
            <w:sz w:val="22"/>
            <w:szCs w:val="22"/>
            <w:rPrChange w:id="273" w:author="Anupam Chakraborty" w:date="2017-05-09T23:42:00Z">
              <w:rPr>
                <w:rStyle w:val="s1"/>
              </w:rPr>
            </w:rPrChange>
          </w:rPr>
          <w:t>performance</w:t>
        </w:r>
      </w:ins>
      <w:ins w:id="274" w:author="Anupam Chakraborty" w:date="2017-05-09T23:39:00Z">
        <w:r w:rsidR="000659CB" w:rsidRPr="000659CB">
          <w:rPr>
            <w:rStyle w:val="s1"/>
            <w:rFonts w:ascii="Arial" w:hAnsi="Arial" w:cs="Arial"/>
            <w:sz w:val="22"/>
            <w:szCs w:val="22"/>
            <w:rPrChange w:id="275" w:author="Anupam Chakraborty" w:date="2017-05-09T23:42:00Z">
              <w:rPr>
                <w:rStyle w:val="s1"/>
              </w:rPr>
            </w:rPrChange>
          </w:rPr>
          <w:t xml:space="preserve"> of </w:t>
        </w:r>
      </w:ins>
      <w:ins w:id="276" w:author="Anupam Chakraborty" w:date="2017-05-09T23:41:00Z">
        <w:r w:rsidR="000659CB" w:rsidRPr="000659CB">
          <w:rPr>
            <w:rStyle w:val="s1"/>
            <w:rFonts w:ascii="Arial" w:hAnsi="Arial" w:cs="Arial"/>
            <w:sz w:val="22"/>
            <w:szCs w:val="22"/>
            <w:rPrChange w:id="277" w:author="Anupam Chakraborty" w:date="2017-05-09T23:42:00Z">
              <w:rPr>
                <w:rStyle w:val="s1"/>
              </w:rPr>
            </w:rPrChange>
          </w:rPr>
          <w:t>the model.</w:t>
        </w:r>
      </w:ins>
    </w:p>
    <w:p w14:paraId="37D7CAFF" w14:textId="6C9377DE" w:rsidR="00380937" w:rsidRPr="00027FBF" w:rsidRDefault="00380937" w:rsidP="00541CE9">
      <w:pPr>
        <w:spacing w:before="100" w:beforeAutospacing="1" w:after="100" w:afterAutospacing="1"/>
        <w:rPr>
          <w:rFonts w:ascii="Arial" w:eastAsia="Times New Roman" w:hAnsi="Arial" w:cs="Arial"/>
          <w:color w:val="000000"/>
          <w:sz w:val="22"/>
          <w:szCs w:val="22"/>
        </w:rPr>
      </w:pPr>
    </w:p>
    <w:p w14:paraId="0D74DCAC" w14:textId="77777777" w:rsidR="00027FBF" w:rsidRPr="00027FBF" w:rsidRDefault="00027FBF" w:rsidP="00027FBF">
      <w:pPr>
        <w:numPr>
          <w:ilvl w:val="0"/>
          <w:numId w:val="6"/>
        </w:numPr>
        <w:spacing w:before="100" w:beforeAutospacing="1" w:after="100" w:afterAutospacing="1"/>
        <w:rPr>
          <w:rFonts w:ascii="Arial" w:eastAsia="Times New Roman" w:hAnsi="Arial" w:cs="Arial"/>
          <w:color w:val="000000"/>
          <w:sz w:val="22"/>
          <w:szCs w:val="22"/>
        </w:rPr>
      </w:pPr>
      <w:r w:rsidRPr="00027FBF">
        <w:rPr>
          <w:rFonts w:ascii="Arial" w:eastAsia="Times New Roman"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57427851" w14:textId="4CB5DC00" w:rsidR="00027FBF" w:rsidRPr="004E364A" w:rsidRDefault="0043527D" w:rsidP="00027FBF">
      <w:pPr>
        <w:rPr>
          <w:rFonts w:ascii="Arial" w:eastAsia="Times New Roman" w:hAnsi="Arial" w:cs="Arial"/>
          <w:sz w:val="22"/>
          <w:szCs w:val="22"/>
          <w:rPrChange w:id="278" w:author="Anupam Chakraborty" w:date="2017-05-10T22:51:00Z">
            <w:rPr>
              <w:rFonts w:eastAsia="Times New Roman"/>
            </w:rPr>
          </w:rPrChange>
        </w:rPr>
      </w:pPr>
      <w:r w:rsidRPr="004E364A">
        <w:rPr>
          <w:rFonts w:ascii="Arial" w:eastAsia="Times New Roman" w:hAnsi="Arial" w:cs="Arial"/>
          <w:sz w:val="22"/>
          <w:szCs w:val="22"/>
          <w:rPrChange w:id="279" w:author="Anupam Chakraborty" w:date="2017-05-10T22:51:00Z">
            <w:rPr>
              <w:rFonts w:eastAsia="Times New Roman"/>
            </w:rPr>
          </w:rPrChange>
        </w:rPr>
        <w:t xml:space="preserve">I used accuracy, precision &amp; recall </w:t>
      </w:r>
      <w:r w:rsidR="00435B22" w:rsidRPr="004E364A">
        <w:rPr>
          <w:rFonts w:ascii="Arial" w:eastAsia="Times New Roman" w:hAnsi="Arial" w:cs="Arial"/>
          <w:sz w:val="22"/>
          <w:szCs w:val="22"/>
          <w:rPrChange w:id="280" w:author="Anupam Chakraborty" w:date="2017-05-10T22:51:00Z">
            <w:rPr>
              <w:rFonts w:eastAsia="Times New Roman"/>
            </w:rPr>
          </w:rPrChange>
        </w:rPr>
        <w:t>for evaluating</w:t>
      </w:r>
      <w:r w:rsidRPr="004E364A">
        <w:rPr>
          <w:rFonts w:ascii="Arial" w:eastAsia="Times New Roman" w:hAnsi="Arial" w:cs="Arial"/>
          <w:sz w:val="22"/>
          <w:szCs w:val="22"/>
          <w:rPrChange w:id="281" w:author="Anupam Chakraborty" w:date="2017-05-10T22:51:00Z">
            <w:rPr>
              <w:rFonts w:eastAsia="Times New Roman"/>
            </w:rPr>
          </w:rPrChange>
        </w:rPr>
        <w:t xml:space="preserve"> average performance of the above models.</w:t>
      </w:r>
    </w:p>
    <w:p w14:paraId="00491440" w14:textId="77777777" w:rsidR="008B79DD" w:rsidRPr="004E364A" w:rsidRDefault="008B79DD" w:rsidP="00027FBF">
      <w:pPr>
        <w:rPr>
          <w:rFonts w:ascii="Arial" w:eastAsia="Times New Roman" w:hAnsi="Arial" w:cs="Arial"/>
          <w:sz w:val="22"/>
          <w:szCs w:val="22"/>
          <w:rPrChange w:id="282" w:author="Anupam Chakraborty" w:date="2017-05-10T22:51:00Z">
            <w:rPr>
              <w:rFonts w:eastAsia="Times New Roman"/>
            </w:rPr>
          </w:rPrChange>
        </w:rPr>
      </w:pPr>
    </w:p>
    <w:p w14:paraId="0E9A80F1" w14:textId="0A2945C6" w:rsidR="008B79DD" w:rsidRPr="004E364A" w:rsidRDefault="008B79DD" w:rsidP="00027FBF">
      <w:pPr>
        <w:rPr>
          <w:rFonts w:ascii="Arial" w:eastAsia="Times New Roman" w:hAnsi="Arial" w:cs="Arial"/>
          <w:sz w:val="22"/>
          <w:szCs w:val="22"/>
          <w:rPrChange w:id="283" w:author="Anupam Chakraborty" w:date="2017-05-10T22:51:00Z">
            <w:rPr>
              <w:rFonts w:eastAsia="Times New Roman"/>
            </w:rPr>
          </w:rPrChange>
        </w:rPr>
      </w:pPr>
      <w:r w:rsidRPr="004E364A">
        <w:rPr>
          <w:rFonts w:ascii="Arial" w:eastAsia="Times New Roman" w:hAnsi="Arial" w:cs="Arial"/>
          <w:b/>
          <w:sz w:val="22"/>
          <w:szCs w:val="22"/>
          <w:rPrChange w:id="284" w:author="Anupam Chakraborty" w:date="2017-05-10T22:51:00Z">
            <w:rPr>
              <w:rFonts w:eastAsia="Times New Roman"/>
              <w:b/>
            </w:rPr>
          </w:rPrChange>
        </w:rPr>
        <w:t>Accuracy</w:t>
      </w:r>
      <w:r w:rsidRPr="004E364A">
        <w:rPr>
          <w:rFonts w:ascii="Arial" w:eastAsia="Times New Roman" w:hAnsi="Arial" w:cs="Arial"/>
          <w:sz w:val="22"/>
          <w:szCs w:val="22"/>
          <w:rPrChange w:id="285" w:author="Anupam Chakraborty" w:date="2017-05-10T22:51:00Z">
            <w:rPr>
              <w:rFonts w:eastAsia="Times New Roman"/>
            </w:rPr>
          </w:rPrChange>
        </w:rPr>
        <w:t xml:space="preserve"> is measured by</w:t>
      </w:r>
    </w:p>
    <w:p w14:paraId="35D36728" w14:textId="16302ED1" w:rsidR="008B79DD" w:rsidRPr="004E364A" w:rsidRDefault="008B79DD" w:rsidP="00027FBF">
      <w:pPr>
        <w:rPr>
          <w:rFonts w:ascii="Arial" w:eastAsia="Times New Roman" w:hAnsi="Arial" w:cs="Arial"/>
          <w:sz w:val="22"/>
          <w:szCs w:val="22"/>
          <w:rPrChange w:id="286" w:author="Anupam Chakraborty" w:date="2017-05-10T22:51:00Z">
            <w:rPr>
              <w:rFonts w:eastAsia="Times New Roman"/>
            </w:rPr>
          </w:rPrChange>
        </w:rPr>
      </w:pPr>
      <m:oMathPara>
        <m:oMathParaPr>
          <m:jc m:val="left"/>
        </m:oMathParaPr>
        <m:oMath>
          <m:r>
            <w:rPr>
              <w:rFonts w:ascii="Cambria Math" w:eastAsia="Times New Roman" w:hAnsi="Cambria Math" w:cs="Arial"/>
              <w:sz w:val="22"/>
              <w:szCs w:val="22"/>
              <w:rPrChange w:id="287" w:author="Anupam Chakraborty" w:date="2017-05-10T22:51:00Z">
                <w:rPr>
                  <w:rFonts w:ascii="Cambria Math" w:eastAsia="Times New Roman" w:hAnsi="Cambria Math"/>
                </w:rPr>
              </w:rPrChange>
            </w:rPr>
            <m:t xml:space="preserve">accuracy= </m:t>
          </m:r>
          <m:f>
            <m:fPr>
              <m:ctrlPr>
                <w:rPr>
                  <w:rFonts w:ascii="Cambria Math" w:eastAsia="Times New Roman" w:hAnsi="Cambria Math" w:cs="Arial"/>
                  <w:i/>
                  <w:sz w:val="22"/>
                  <w:szCs w:val="22"/>
                </w:rPr>
              </m:ctrlPr>
            </m:fPr>
            <m:num>
              <m:r>
                <w:rPr>
                  <w:rFonts w:ascii="Cambria Math" w:eastAsia="Times New Roman" w:hAnsi="Cambria Math" w:cs="Arial"/>
                  <w:sz w:val="22"/>
                  <w:szCs w:val="22"/>
                  <w:rPrChange w:id="288" w:author="Anupam Chakraborty" w:date="2017-05-10T22:51:00Z">
                    <w:rPr>
                      <w:rFonts w:ascii="Cambria Math" w:eastAsia="Times New Roman" w:hAnsi="Cambria Math"/>
                    </w:rPr>
                  </w:rPrChange>
                </w:rPr>
                <m:t>no. of items in a class labeled correctly</m:t>
              </m:r>
            </m:num>
            <m:den>
              <m:r>
                <w:rPr>
                  <w:rFonts w:ascii="Cambria Math" w:eastAsia="Times New Roman" w:hAnsi="Cambria Math" w:cs="Arial"/>
                  <w:sz w:val="22"/>
                  <w:szCs w:val="22"/>
                  <w:rPrChange w:id="289" w:author="Anupam Chakraborty" w:date="2017-05-10T22:51:00Z">
                    <w:rPr>
                      <w:rFonts w:ascii="Cambria Math" w:eastAsia="Times New Roman" w:hAnsi="Cambria Math"/>
                    </w:rPr>
                  </w:rPrChange>
                </w:rPr>
                <m:t>all items in that class</m:t>
              </m:r>
            </m:den>
          </m:f>
        </m:oMath>
      </m:oMathPara>
    </w:p>
    <w:p w14:paraId="77C5DD4A" w14:textId="77777777" w:rsidR="00435B22" w:rsidRPr="004E364A" w:rsidDel="004E364A" w:rsidRDefault="00435B22" w:rsidP="00027FBF">
      <w:pPr>
        <w:rPr>
          <w:del w:id="290" w:author="Anupam Chakraborty" w:date="2017-05-10T22:48:00Z"/>
          <w:rFonts w:ascii="Arial" w:eastAsia="Times New Roman" w:hAnsi="Arial" w:cs="Arial"/>
          <w:sz w:val="22"/>
          <w:szCs w:val="22"/>
          <w:rPrChange w:id="291" w:author="Anupam Chakraborty" w:date="2017-05-10T22:51:00Z">
            <w:rPr>
              <w:del w:id="292" w:author="Anupam Chakraborty" w:date="2017-05-10T22:48:00Z"/>
              <w:rFonts w:eastAsia="Times New Roman"/>
            </w:rPr>
          </w:rPrChange>
        </w:rPr>
      </w:pPr>
    </w:p>
    <w:p w14:paraId="70B1FD69" w14:textId="77777777" w:rsidR="0049256F" w:rsidRPr="004E364A" w:rsidRDefault="0049256F" w:rsidP="00027FBF">
      <w:pPr>
        <w:rPr>
          <w:rFonts w:ascii="Arial" w:eastAsia="Times New Roman" w:hAnsi="Arial" w:cs="Arial"/>
          <w:b/>
          <w:sz w:val="22"/>
          <w:szCs w:val="22"/>
          <w:rPrChange w:id="293" w:author="Anupam Chakraborty" w:date="2017-05-10T22:51:00Z">
            <w:rPr>
              <w:rFonts w:eastAsia="Times New Roman"/>
              <w:b/>
            </w:rPr>
          </w:rPrChange>
        </w:rPr>
      </w:pPr>
    </w:p>
    <w:p w14:paraId="027A88DC" w14:textId="6EADA0DA" w:rsidR="001F52B4" w:rsidRPr="004E364A" w:rsidRDefault="001F52B4" w:rsidP="00027FBF">
      <w:pPr>
        <w:rPr>
          <w:rFonts w:ascii="Arial" w:eastAsia="Times New Roman" w:hAnsi="Arial" w:cs="Arial"/>
          <w:sz w:val="22"/>
          <w:szCs w:val="22"/>
          <w:rPrChange w:id="294" w:author="Anupam Chakraborty" w:date="2017-05-10T22:51:00Z">
            <w:rPr>
              <w:rFonts w:eastAsia="Times New Roman"/>
            </w:rPr>
          </w:rPrChange>
        </w:rPr>
      </w:pPr>
      <w:r w:rsidRPr="004E364A">
        <w:rPr>
          <w:rFonts w:ascii="Arial" w:eastAsia="Times New Roman" w:hAnsi="Arial" w:cs="Arial"/>
          <w:b/>
          <w:sz w:val="22"/>
          <w:szCs w:val="22"/>
          <w:rPrChange w:id="295" w:author="Anupam Chakraborty" w:date="2017-05-10T22:51:00Z">
            <w:rPr>
              <w:rFonts w:eastAsia="Times New Roman"/>
              <w:b/>
            </w:rPr>
          </w:rPrChange>
        </w:rPr>
        <w:t>Precision</w:t>
      </w:r>
      <w:r w:rsidRPr="004E364A">
        <w:rPr>
          <w:rFonts w:ascii="Arial" w:eastAsia="Times New Roman" w:hAnsi="Arial" w:cs="Arial"/>
          <w:sz w:val="22"/>
          <w:szCs w:val="22"/>
          <w:rPrChange w:id="296" w:author="Anupam Chakraborty" w:date="2017-05-10T22:51:00Z">
            <w:rPr>
              <w:rFonts w:eastAsia="Times New Roman"/>
            </w:rPr>
          </w:rPrChange>
        </w:rPr>
        <w:t xml:space="preserve"> measures out of all items classified as positive by classifier, how many truly belongs to positive class. </w:t>
      </w:r>
      <w:del w:id="297" w:author="Anupam Chakraborty" w:date="2017-05-10T22:52:00Z">
        <w:r w:rsidRPr="004E364A" w:rsidDel="003C4C00">
          <w:rPr>
            <w:rFonts w:ascii="Arial" w:eastAsia="Times New Roman" w:hAnsi="Arial" w:cs="Arial"/>
            <w:sz w:val="22"/>
            <w:szCs w:val="22"/>
            <w:rPrChange w:id="298" w:author="Anupam Chakraborty" w:date="2017-05-10T22:51:00Z">
              <w:rPr>
                <w:rFonts w:eastAsia="Times New Roman"/>
              </w:rPr>
            </w:rPrChange>
          </w:rPr>
          <w:delText>It is mathematically calculated as:</w:delText>
        </w:r>
      </w:del>
    </w:p>
    <w:p w14:paraId="706BD1DC" w14:textId="30C7222D" w:rsidR="001F52B4" w:rsidRPr="004E364A" w:rsidDel="004E364A" w:rsidRDefault="001F52B4" w:rsidP="00027FBF">
      <w:pPr>
        <w:rPr>
          <w:del w:id="299" w:author="Anupam Chakraborty" w:date="2017-05-10T22:47:00Z"/>
          <w:rFonts w:ascii="Arial" w:eastAsia="Times New Roman" w:hAnsi="Arial" w:cs="Arial"/>
          <w:sz w:val="22"/>
          <w:szCs w:val="22"/>
          <w:rPrChange w:id="300" w:author="Anupam Chakraborty" w:date="2017-05-10T22:51:00Z">
            <w:rPr>
              <w:del w:id="301" w:author="Anupam Chakraborty" w:date="2017-05-10T22:47:00Z"/>
              <w:rFonts w:eastAsia="Times New Roman"/>
            </w:rPr>
          </w:rPrChange>
        </w:rPr>
      </w:pPr>
      <w:moveFrom w:id="302" w:author="Anupam Chakraborty" w:date="2017-05-10T22:47:00Z">
        <w:moveFromRangeStart w:id="303" w:author="Anupam Chakraborty" w:date="2017-05-10T22:47:00Z" w:name="move482219787"/>
        <m:oMathPara>
          <m:oMathParaPr>
            <m:jc m:val="left"/>
          </m:oMathParaPr>
          <m:oMath>
            <m:r>
              <w:rPr>
                <w:rFonts w:ascii="Cambria Math" w:eastAsia="Times New Roman" w:hAnsi="Cambria Math" w:cs="Arial"/>
                <w:sz w:val="22"/>
                <w:szCs w:val="22"/>
                <w:rPrChange w:id="304" w:author="Anupam Chakraborty" w:date="2017-05-10T22:51:00Z">
                  <w:rPr>
                    <w:rFonts w:ascii="Cambria Math" w:eastAsia="Times New Roman" w:hAnsi="Cambria Math"/>
                  </w:rPr>
                </w:rPrChange>
              </w:rPr>
              <m:t>precision=</m:t>
            </m:r>
            <m:f>
              <m:fPr>
                <m:ctrlPr>
                  <w:rPr>
                    <w:rFonts w:ascii="Cambria Math" w:eastAsia="Times New Roman" w:hAnsi="Cambria Math" w:cs="Arial"/>
                    <w:i/>
                    <w:sz w:val="22"/>
                    <w:szCs w:val="22"/>
                  </w:rPr>
                </m:ctrlPr>
              </m:fPr>
              <m:num>
                <m:r>
                  <w:rPr>
                    <w:rFonts w:ascii="Cambria Math" w:eastAsia="Times New Roman" w:hAnsi="Cambria Math" w:cs="Arial"/>
                    <w:sz w:val="22"/>
                    <w:szCs w:val="22"/>
                    <w:rPrChange w:id="305" w:author="Anupam Chakraborty" w:date="2017-05-10T22:51:00Z">
                      <w:rPr>
                        <w:rFonts w:ascii="Cambria Math" w:eastAsia="Times New Roman" w:hAnsi="Cambria Math"/>
                      </w:rPr>
                    </w:rPrChange>
                  </w:rPr>
                  <m:t>True Positive</m:t>
                </m:r>
              </m:num>
              <m:den>
                <m:r>
                  <w:rPr>
                    <w:rFonts w:ascii="Cambria Math" w:eastAsia="Times New Roman" w:hAnsi="Cambria Math" w:cs="Arial"/>
                    <w:sz w:val="22"/>
                    <w:szCs w:val="22"/>
                    <w:rPrChange w:id="306" w:author="Anupam Chakraborty" w:date="2017-05-10T22:51:00Z">
                      <w:rPr>
                        <w:rFonts w:ascii="Cambria Math" w:eastAsia="Times New Roman" w:hAnsi="Cambria Math"/>
                      </w:rPr>
                    </w:rPrChange>
                  </w:rPr>
                  <m:t>(True Positive+False Positive)</m:t>
                </m:r>
              </m:den>
            </m:f>
          </m:oMath>
        </m:oMathPara>
      </w:moveFrom>
      <w:moveFromRangeEnd w:id="303"/>
    </w:p>
    <w:p w14:paraId="6F810915" w14:textId="77777777" w:rsidR="001F52B4" w:rsidRPr="004E364A" w:rsidDel="004E364A" w:rsidRDefault="001F52B4" w:rsidP="00027FBF">
      <w:pPr>
        <w:rPr>
          <w:del w:id="307" w:author="Anupam Chakraborty" w:date="2017-05-10T22:47:00Z"/>
          <w:rFonts w:ascii="Arial" w:eastAsia="Times New Roman" w:hAnsi="Arial" w:cs="Arial"/>
          <w:sz w:val="22"/>
          <w:szCs w:val="22"/>
          <w:rPrChange w:id="308" w:author="Anupam Chakraborty" w:date="2017-05-10T22:51:00Z">
            <w:rPr>
              <w:del w:id="309" w:author="Anupam Chakraborty" w:date="2017-05-10T22:47:00Z"/>
              <w:rFonts w:eastAsia="Times New Roman"/>
            </w:rPr>
          </w:rPrChange>
        </w:rPr>
      </w:pPr>
    </w:p>
    <w:p w14:paraId="030A8F6C" w14:textId="77777777" w:rsidR="00E041E4" w:rsidRPr="004E364A" w:rsidRDefault="00E041E4" w:rsidP="00027FBF">
      <w:pPr>
        <w:rPr>
          <w:rFonts w:ascii="Arial" w:eastAsia="Times New Roman" w:hAnsi="Arial" w:cs="Arial"/>
          <w:sz w:val="22"/>
          <w:szCs w:val="22"/>
          <w:rPrChange w:id="310" w:author="Anupam Chakraborty" w:date="2017-05-10T22:51:00Z">
            <w:rPr>
              <w:rFonts w:eastAsia="Times New Roman"/>
            </w:rPr>
          </w:rPrChange>
        </w:rPr>
      </w:pPr>
    </w:p>
    <w:p w14:paraId="661CC6C6" w14:textId="1600BAEB" w:rsidR="008B79DD" w:rsidRPr="004E364A" w:rsidDel="004E364A" w:rsidRDefault="001F52B4">
      <w:pPr>
        <w:rPr>
          <w:del w:id="311" w:author="Anupam Chakraborty" w:date="2017-05-10T22:48:00Z"/>
          <w:rFonts w:ascii="Arial" w:eastAsia="Times New Roman" w:hAnsi="Arial" w:cs="Arial"/>
          <w:sz w:val="22"/>
          <w:szCs w:val="22"/>
          <w:rPrChange w:id="312" w:author="Anupam Chakraborty" w:date="2017-05-10T22:51:00Z">
            <w:rPr>
              <w:del w:id="313" w:author="Anupam Chakraborty" w:date="2017-05-10T22:48:00Z"/>
              <w:rFonts w:eastAsia="Times New Roman"/>
            </w:rPr>
          </w:rPrChange>
        </w:rPr>
      </w:pPr>
      <w:r w:rsidRPr="004E364A">
        <w:rPr>
          <w:rFonts w:ascii="Arial" w:eastAsia="Times New Roman" w:hAnsi="Arial" w:cs="Arial"/>
          <w:b/>
          <w:sz w:val="22"/>
          <w:szCs w:val="22"/>
          <w:rPrChange w:id="314" w:author="Anupam Chakraborty" w:date="2017-05-10T22:51:00Z">
            <w:rPr>
              <w:rFonts w:eastAsia="Times New Roman"/>
              <w:b/>
            </w:rPr>
          </w:rPrChange>
        </w:rPr>
        <w:t>Recall</w:t>
      </w:r>
      <w:r w:rsidRPr="004E364A">
        <w:rPr>
          <w:rFonts w:ascii="Arial" w:eastAsia="Times New Roman" w:hAnsi="Arial" w:cs="Arial"/>
          <w:sz w:val="22"/>
          <w:szCs w:val="22"/>
          <w:rPrChange w:id="315" w:author="Anupam Chakraborty" w:date="2017-05-10T22:51:00Z">
            <w:rPr>
              <w:rFonts w:eastAsia="Times New Roman"/>
            </w:rPr>
          </w:rPrChange>
        </w:rPr>
        <w:t xml:space="preserve"> measures </w:t>
      </w:r>
      <w:r w:rsidR="008B79DD" w:rsidRPr="004E364A">
        <w:rPr>
          <w:rFonts w:ascii="Arial" w:eastAsia="Times New Roman" w:hAnsi="Arial" w:cs="Arial"/>
          <w:sz w:val="22"/>
          <w:szCs w:val="22"/>
          <w:rPrChange w:id="316" w:author="Anupam Chakraborty" w:date="2017-05-10T22:51:00Z">
            <w:rPr>
              <w:rFonts w:eastAsia="Times New Roman"/>
            </w:rPr>
          </w:rPrChange>
        </w:rPr>
        <w:t xml:space="preserve">how many positive items are recalled from dataset ie. out of all items that are truly positive, how many were correctly classified as positive. </w:t>
      </w:r>
      <w:del w:id="317" w:author="Anupam Chakraborty" w:date="2017-05-10T22:52:00Z">
        <w:r w:rsidR="008B79DD" w:rsidRPr="004E364A" w:rsidDel="003C4C00">
          <w:rPr>
            <w:rFonts w:ascii="Arial" w:eastAsia="Times New Roman" w:hAnsi="Arial" w:cs="Arial"/>
            <w:sz w:val="22"/>
            <w:szCs w:val="22"/>
            <w:rPrChange w:id="318" w:author="Anupam Chakraborty" w:date="2017-05-10T22:51:00Z">
              <w:rPr>
                <w:rFonts w:eastAsia="Times New Roman"/>
              </w:rPr>
            </w:rPrChange>
          </w:rPr>
          <w:delText>It is mathematically calculated as</w:delText>
        </w:r>
      </w:del>
    </w:p>
    <w:p w14:paraId="44466390" w14:textId="30114349" w:rsidR="001F52B4" w:rsidRPr="004E364A" w:rsidDel="004E364A" w:rsidRDefault="008B79DD">
      <w:pPr>
        <w:rPr>
          <w:del w:id="319" w:author="Anupam Chakraborty" w:date="2017-05-10T22:48:00Z"/>
          <w:rFonts w:ascii="Arial" w:eastAsia="Times New Roman" w:hAnsi="Arial" w:cs="Arial"/>
          <w:sz w:val="22"/>
          <w:szCs w:val="22"/>
          <w:rPrChange w:id="320" w:author="Anupam Chakraborty" w:date="2017-05-10T22:51:00Z">
            <w:rPr>
              <w:del w:id="321" w:author="Anupam Chakraborty" w:date="2017-05-10T22:48:00Z"/>
              <w:rFonts w:eastAsia="Times New Roman"/>
            </w:rPr>
          </w:rPrChange>
        </w:rPr>
        <w:pPrChange w:id="322" w:author="Anupam Chakraborty" w:date="2017-05-10T22:52:00Z">
          <w:pPr>
            <w:jc w:val="center"/>
          </w:pPr>
        </w:pPrChange>
      </w:pPr>
      <w:moveFrom w:id="323" w:author="Anupam Chakraborty" w:date="2017-05-10T22:47:00Z">
        <w:del w:id="324" w:author="Anupam Chakraborty" w:date="2017-05-10T22:52:00Z">
          <w:moveFromRangeStart w:id="325" w:author="Anupam Chakraborty" w:date="2017-05-10T22:47:00Z" w:name="move482219807"/>
          <m:oMathPara>
            <m:oMathParaPr>
              <m:jc m:val="left"/>
            </m:oMathParaPr>
            <m:oMath>
              <m:r>
                <w:rPr>
                  <w:rFonts w:ascii="Cambria Math" w:eastAsia="Times New Roman" w:hAnsi="Cambria Math" w:cs="Arial"/>
                  <w:sz w:val="22"/>
                  <w:szCs w:val="22"/>
                  <w:rPrChange w:id="326" w:author="Anupam Chakraborty" w:date="2017-05-10T22:51:00Z">
                    <w:rPr>
                      <w:rFonts w:ascii="Cambria Math" w:eastAsia="Times New Roman" w:hAnsi="Cambria Math"/>
                    </w:rPr>
                  </w:rPrChange>
                </w:rPr>
                <m:t>r</m:t>
              </m:r>
              <m:r>
                <w:rPr>
                  <w:rFonts w:ascii="Arial" w:eastAsia="Times New Roman" w:hAnsi="Arial" w:cs="Arial"/>
                  <w:sz w:val="22"/>
                  <w:szCs w:val="22"/>
                  <w:rPrChange w:id="327" w:author="Anupam Chakraborty" w:date="2017-05-10T22:51:00Z">
                    <w:rPr>
                      <w:rFonts w:ascii="Cambria Math" w:eastAsia="Times New Roman" w:hAnsi="Cambria Math"/>
                    </w:rPr>
                  </w:rPrChange>
                </w:rPr>
                <m:t>e</m:t>
              </m:r>
              <m:r>
                <w:rPr>
                  <w:rFonts w:ascii="Cambria Math" w:eastAsia="Times New Roman" w:hAnsi="Cambria Math" w:cs="Arial"/>
                  <w:sz w:val="22"/>
                  <w:szCs w:val="22"/>
                  <w:rPrChange w:id="328" w:author="Anupam Chakraborty" w:date="2017-05-10T22:51:00Z">
                    <w:rPr>
                      <w:rFonts w:ascii="Cambria Math" w:eastAsia="Times New Roman" w:hAnsi="Cambria Math"/>
                    </w:rPr>
                  </w:rPrChange>
                </w:rPr>
                <m:t xml:space="preserve">call= </m:t>
              </m:r>
              <m:f>
                <m:fPr>
                  <m:ctrlPr>
                    <w:rPr>
                      <w:rFonts w:ascii="Cambria Math" w:eastAsia="Times New Roman" w:hAnsi="Cambria Math" w:cs="Arial"/>
                      <w:i/>
                      <w:sz w:val="22"/>
                      <w:szCs w:val="22"/>
                    </w:rPr>
                  </m:ctrlPr>
                </m:fPr>
                <m:num>
                  <m:r>
                    <w:rPr>
                      <w:rFonts w:ascii="Cambria Math" w:eastAsia="Times New Roman" w:hAnsi="Cambria Math" w:cs="Arial"/>
                      <w:sz w:val="22"/>
                      <w:szCs w:val="22"/>
                      <w:rPrChange w:id="329" w:author="Anupam Chakraborty" w:date="2017-05-10T22:51:00Z">
                        <w:rPr>
                          <w:rFonts w:ascii="Cambria Math" w:eastAsia="Times New Roman" w:hAnsi="Cambria Math"/>
                        </w:rPr>
                      </w:rPrChange>
                    </w:rPr>
                    <m:t>True Positive</m:t>
                  </m:r>
                </m:num>
                <m:den>
                  <m:r>
                    <w:rPr>
                      <w:rFonts w:ascii="Cambria Math" w:eastAsia="Times New Roman" w:hAnsi="Cambria Math" w:cs="Arial"/>
                      <w:sz w:val="22"/>
                      <w:szCs w:val="22"/>
                      <w:rPrChange w:id="330" w:author="Anupam Chakraborty" w:date="2017-05-10T22:51:00Z">
                        <w:rPr>
                          <w:rFonts w:ascii="Cambria Math" w:eastAsia="Times New Roman" w:hAnsi="Cambria Math"/>
                        </w:rPr>
                      </w:rPrChange>
                    </w:rPr>
                    <m:t>(True Positive+False Negative)</m:t>
                  </m:r>
                </m:den>
              </m:f>
            </m:oMath>
          </m:oMathPara>
        </w:del>
      </w:moveFrom>
      <w:moveFromRangeEnd w:id="325"/>
    </w:p>
    <w:p w14:paraId="7E28A96B" w14:textId="77777777" w:rsidR="001F52B4" w:rsidRPr="004E364A" w:rsidRDefault="001F52B4">
      <w:pPr>
        <w:rPr>
          <w:rFonts w:ascii="Arial" w:eastAsia="Times New Roman" w:hAnsi="Arial" w:cs="Arial"/>
          <w:sz w:val="22"/>
          <w:szCs w:val="22"/>
          <w:rPrChange w:id="331" w:author="Anupam Chakraborty" w:date="2017-05-10T22:51:00Z">
            <w:rPr>
              <w:rFonts w:eastAsia="Times New Roman"/>
            </w:rPr>
          </w:rPrChange>
        </w:rPr>
      </w:pPr>
    </w:p>
    <w:p w14:paraId="2C0EA05B" w14:textId="77777777" w:rsidR="00C72F57" w:rsidRPr="004E364A" w:rsidRDefault="0036349E">
      <w:pPr>
        <w:rPr>
          <w:ins w:id="332" w:author="Anupam Chakraborty" w:date="2017-05-10T20:57:00Z"/>
          <w:rFonts w:ascii="Arial" w:hAnsi="Arial" w:cs="Arial"/>
          <w:sz w:val="22"/>
          <w:szCs w:val="22"/>
          <w:rPrChange w:id="333" w:author="Anupam Chakraborty" w:date="2017-05-10T22:51:00Z">
            <w:rPr>
              <w:ins w:id="334" w:author="Anupam Chakraborty" w:date="2017-05-10T20:57:00Z"/>
            </w:rPr>
          </w:rPrChange>
        </w:rPr>
      </w:pPr>
    </w:p>
    <w:p w14:paraId="1CBB81E2" w14:textId="62518587" w:rsidR="00B84B2C" w:rsidRPr="004E364A" w:rsidRDefault="00E91D4B">
      <w:pPr>
        <w:rPr>
          <w:ins w:id="335" w:author="Anupam Chakraborty" w:date="2017-05-10T22:15:00Z"/>
          <w:rFonts w:ascii="Arial" w:hAnsi="Arial" w:cs="Arial"/>
          <w:b/>
          <w:sz w:val="22"/>
          <w:szCs w:val="22"/>
          <w:rPrChange w:id="336" w:author="Anupam Chakraborty" w:date="2017-05-10T22:51:00Z">
            <w:rPr>
              <w:ins w:id="337" w:author="Anupam Chakraborty" w:date="2017-05-10T22:15:00Z"/>
            </w:rPr>
          </w:rPrChange>
        </w:rPr>
      </w:pPr>
      <w:ins w:id="338" w:author="Anupam Chakraborty" w:date="2017-05-10T22:13:00Z">
        <w:r w:rsidRPr="004E364A">
          <w:rPr>
            <w:rFonts w:ascii="Arial" w:hAnsi="Arial" w:cs="Arial"/>
            <w:b/>
            <w:sz w:val="22"/>
            <w:szCs w:val="22"/>
            <w:rPrChange w:id="339" w:author="Anupam Chakraborty" w:date="2017-05-10T22:51:00Z">
              <w:rPr/>
            </w:rPrChange>
          </w:rPr>
          <w:t>I</w:t>
        </w:r>
        <w:r w:rsidR="00F903A3" w:rsidRPr="004E364A">
          <w:rPr>
            <w:rFonts w:ascii="Arial" w:hAnsi="Arial" w:cs="Arial"/>
            <w:b/>
            <w:sz w:val="22"/>
            <w:szCs w:val="22"/>
            <w:rPrChange w:id="340" w:author="Anupam Chakraborty" w:date="2017-05-10T22:51:00Z">
              <w:rPr/>
            </w:rPrChange>
          </w:rPr>
          <w:t>n the context of Enron data</w:t>
        </w:r>
      </w:ins>
      <w:ins w:id="341" w:author="Anupam Chakraborty" w:date="2017-05-10T22:52:00Z">
        <w:r w:rsidR="00BF426F">
          <w:rPr>
            <w:rFonts w:ascii="Arial" w:hAnsi="Arial" w:cs="Arial"/>
            <w:b/>
            <w:sz w:val="22"/>
            <w:szCs w:val="22"/>
          </w:rPr>
          <w:t>set</w:t>
        </w:r>
      </w:ins>
      <w:ins w:id="342" w:author="Anupam Chakraborty" w:date="2017-05-10T22:13:00Z">
        <w:r w:rsidR="00F903A3" w:rsidRPr="004E364A">
          <w:rPr>
            <w:rFonts w:ascii="Arial" w:hAnsi="Arial" w:cs="Arial"/>
            <w:b/>
            <w:sz w:val="22"/>
            <w:szCs w:val="22"/>
            <w:rPrChange w:id="343" w:author="Anupam Chakraborty" w:date="2017-05-10T22:51:00Z">
              <w:rPr/>
            </w:rPrChange>
          </w:rPr>
          <w:t xml:space="preserve"> </w:t>
        </w:r>
      </w:ins>
      <w:ins w:id="344" w:author="Anupam Chakraborty" w:date="2017-05-10T22:15:00Z">
        <w:r w:rsidR="002216FF" w:rsidRPr="004E364A">
          <w:rPr>
            <w:rFonts w:ascii="Arial" w:hAnsi="Arial" w:cs="Arial"/>
            <w:b/>
            <w:sz w:val="22"/>
            <w:szCs w:val="22"/>
            <w:rPrChange w:id="345" w:author="Anupam Chakraborty" w:date="2017-05-10T22:51:00Z">
              <w:rPr/>
            </w:rPrChange>
          </w:rPr>
          <w:t>and Classifier</w:t>
        </w:r>
      </w:ins>
      <w:ins w:id="346" w:author="Anupam Chakraborty" w:date="2017-05-10T22:43:00Z">
        <w:r w:rsidR="00B84B2C" w:rsidRPr="004E364A">
          <w:rPr>
            <w:rFonts w:ascii="Arial" w:hAnsi="Arial" w:cs="Arial"/>
            <w:b/>
            <w:sz w:val="22"/>
            <w:szCs w:val="22"/>
            <w:rPrChange w:id="347" w:author="Anupam Chakraborty" w:date="2017-05-10T22:51:00Z">
              <w:rPr/>
            </w:rPrChange>
          </w:rPr>
          <w:t>, we can define Recall &amp; Precision as follows</w:t>
        </w:r>
      </w:ins>
      <w:ins w:id="348" w:author="Anupam Chakraborty" w:date="2017-05-10T22:15:00Z">
        <w:r w:rsidR="002216FF" w:rsidRPr="004E364A">
          <w:rPr>
            <w:rFonts w:ascii="Arial" w:hAnsi="Arial" w:cs="Arial"/>
            <w:b/>
            <w:sz w:val="22"/>
            <w:szCs w:val="22"/>
            <w:rPrChange w:id="349" w:author="Anupam Chakraborty" w:date="2017-05-10T22:51:00Z">
              <w:rPr/>
            </w:rPrChange>
          </w:rPr>
          <w:t>:</w:t>
        </w:r>
      </w:ins>
    </w:p>
    <w:p w14:paraId="6DD271DB" w14:textId="77777777" w:rsidR="00A355D4" w:rsidRPr="004E364A" w:rsidRDefault="00A355D4">
      <w:pPr>
        <w:rPr>
          <w:ins w:id="350" w:author="Anupam Chakraborty" w:date="2017-05-10T22:20:00Z"/>
          <w:rFonts w:ascii="Arial" w:hAnsi="Arial" w:cs="Arial"/>
          <w:sz w:val="22"/>
          <w:szCs w:val="22"/>
          <w:rPrChange w:id="351" w:author="Anupam Chakraborty" w:date="2017-05-10T22:51:00Z">
            <w:rPr>
              <w:ins w:id="352" w:author="Anupam Chakraborty" w:date="2017-05-10T22:20:00Z"/>
            </w:rPr>
          </w:rPrChange>
        </w:rPr>
      </w:pPr>
    </w:p>
    <w:p w14:paraId="57D64376" w14:textId="19D14BFF" w:rsidR="002216FF" w:rsidRPr="004E364A" w:rsidRDefault="002216FF">
      <w:pPr>
        <w:rPr>
          <w:ins w:id="353" w:author="Anupam Chakraborty" w:date="2017-05-10T22:16:00Z"/>
          <w:rFonts w:ascii="Arial" w:hAnsi="Arial" w:cs="Arial"/>
          <w:sz w:val="22"/>
          <w:szCs w:val="22"/>
          <w:rPrChange w:id="354" w:author="Anupam Chakraborty" w:date="2017-05-10T22:51:00Z">
            <w:rPr>
              <w:ins w:id="355" w:author="Anupam Chakraborty" w:date="2017-05-10T22:16:00Z"/>
            </w:rPr>
          </w:rPrChange>
        </w:rPr>
      </w:pPr>
      <w:ins w:id="356" w:author="Anupam Chakraborty" w:date="2017-05-10T22:15:00Z">
        <w:r w:rsidRPr="004E364A">
          <w:rPr>
            <w:rFonts w:ascii="Arial" w:hAnsi="Arial" w:cs="Arial"/>
            <w:b/>
            <w:sz w:val="22"/>
            <w:szCs w:val="22"/>
            <w:rPrChange w:id="357" w:author="Anupam Chakraborty" w:date="2017-05-10T22:51:00Z">
              <w:rPr/>
            </w:rPrChange>
          </w:rPr>
          <w:t>Accuracy:</w:t>
        </w:r>
        <w:r w:rsidRPr="004E364A">
          <w:rPr>
            <w:rFonts w:ascii="Arial" w:hAnsi="Arial" w:cs="Arial"/>
            <w:sz w:val="22"/>
            <w:szCs w:val="22"/>
            <w:rPrChange w:id="358" w:author="Anupam Chakraborty" w:date="2017-05-10T22:51:00Z">
              <w:rPr/>
            </w:rPrChange>
          </w:rPr>
          <w:t xml:space="preserve"> Number of persons </w:t>
        </w:r>
      </w:ins>
      <w:ins w:id="359" w:author="Anupam Chakraborty" w:date="2017-05-10T22:16:00Z">
        <w:r w:rsidRPr="004E364A">
          <w:rPr>
            <w:rFonts w:ascii="Arial" w:hAnsi="Arial" w:cs="Arial"/>
            <w:sz w:val="22"/>
            <w:szCs w:val="22"/>
            <w:rPrChange w:id="360" w:author="Anupam Chakraborty" w:date="2017-05-10T22:51:00Z">
              <w:rPr/>
            </w:rPrChange>
          </w:rPr>
          <w:t>classified</w:t>
        </w:r>
      </w:ins>
      <w:ins w:id="361" w:author="Anupam Chakraborty" w:date="2017-05-10T22:15:00Z">
        <w:r w:rsidRPr="004E364A">
          <w:rPr>
            <w:rFonts w:ascii="Arial" w:hAnsi="Arial" w:cs="Arial"/>
            <w:sz w:val="22"/>
            <w:szCs w:val="22"/>
            <w:rPrChange w:id="362" w:author="Anupam Chakraborty" w:date="2017-05-10T22:51:00Z">
              <w:rPr/>
            </w:rPrChange>
          </w:rPr>
          <w:t xml:space="preserve"> </w:t>
        </w:r>
      </w:ins>
      <w:ins w:id="363" w:author="Anupam Chakraborty" w:date="2017-05-10T22:16:00Z">
        <w:r w:rsidRPr="004E364A">
          <w:rPr>
            <w:rFonts w:ascii="Arial" w:hAnsi="Arial" w:cs="Arial"/>
            <w:sz w:val="22"/>
            <w:szCs w:val="22"/>
            <w:rPrChange w:id="364" w:author="Anupam Chakraborty" w:date="2017-05-10T22:51:00Z">
              <w:rPr/>
            </w:rPrChange>
          </w:rPr>
          <w:t>correctly as POI or non-POI divided by the total number of persons in the dataset.</w:t>
        </w:r>
      </w:ins>
    </w:p>
    <w:p w14:paraId="4B945CF9" w14:textId="77777777" w:rsidR="002216FF" w:rsidRPr="004E364A" w:rsidRDefault="002216FF">
      <w:pPr>
        <w:rPr>
          <w:ins w:id="365" w:author="Anupam Chakraborty" w:date="2017-05-10T22:17:00Z"/>
          <w:rFonts w:ascii="Arial" w:hAnsi="Arial" w:cs="Arial"/>
          <w:sz w:val="22"/>
          <w:szCs w:val="22"/>
          <w:rPrChange w:id="366" w:author="Anupam Chakraborty" w:date="2017-05-10T22:51:00Z">
            <w:rPr>
              <w:ins w:id="367" w:author="Anupam Chakraborty" w:date="2017-05-10T22:17:00Z"/>
            </w:rPr>
          </w:rPrChange>
        </w:rPr>
      </w:pPr>
    </w:p>
    <w:p w14:paraId="793E0B1D" w14:textId="406598B9" w:rsidR="00A552EB" w:rsidRPr="004E364A" w:rsidRDefault="002216FF">
      <w:pPr>
        <w:rPr>
          <w:ins w:id="368" w:author="Anupam Chakraborty" w:date="2017-05-10T22:27:00Z"/>
          <w:rFonts w:ascii="Arial" w:hAnsi="Arial" w:cs="Arial"/>
          <w:sz w:val="22"/>
          <w:szCs w:val="22"/>
          <w:rPrChange w:id="369" w:author="Anupam Chakraborty" w:date="2017-05-10T22:51:00Z">
            <w:rPr>
              <w:ins w:id="370" w:author="Anupam Chakraborty" w:date="2017-05-10T22:27:00Z"/>
            </w:rPr>
          </w:rPrChange>
        </w:rPr>
      </w:pPr>
      <w:ins w:id="371" w:author="Anupam Chakraborty" w:date="2017-05-10T22:17:00Z">
        <w:r w:rsidRPr="004E364A">
          <w:rPr>
            <w:rFonts w:ascii="Arial" w:hAnsi="Arial" w:cs="Arial"/>
            <w:b/>
            <w:sz w:val="22"/>
            <w:szCs w:val="22"/>
            <w:rPrChange w:id="372" w:author="Anupam Chakraborty" w:date="2017-05-10T22:51:00Z">
              <w:rPr/>
            </w:rPrChange>
          </w:rPr>
          <w:t>True Positive:</w:t>
        </w:r>
      </w:ins>
      <w:ins w:id="373" w:author="Anupam Chakraborty" w:date="2017-05-10T22:20:00Z">
        <w:r w:rsidR="00A355D4" w:rsidRPr="004E364A">
          <w:rPr>
            <w:rFonts w:ascii="Arial" w:hAnsi="Arial" w:cs="Arial"/>
            <w:sz w:val="22"/>
            <w:szCs w:val="22"/>
            <w:rPrChange w:id="374" w:author="Anupam Chakraborty" w:date="2017-05-10T22:51:00Z">
              <w:rPr/>
            </w:rPrChange>
          </w:rPr>
          <w:t xml:space="preserve"> </w:t>
        </w:r>
      </w:ins>
      <w:ins w:id="375" w:author="Anupam Chakraborty" w:date="2017-05-10T22:22:00Z">
        <w:r w:rsidR="00A552EB" w:rsidRPr="004E364A">
          <w:rPr>
            <w:rFonts w:ascii="Arial" w:hAnsi="Arial" w:cs="Arial"/>
            <w:sz w:val="22"/>
            <w:szCs w:val="22"/>
            <w:rPrChange w:id="376" w:author="Anupam Chakraborty" w:date="2017-05-10T22:51:00Z">
              <w:rPr/>
            </w:rPrChange>
          </w:rPr>
          <w:t>Number of data</w:t>
        </w:r>
      </w:ins>
      <w:ins w:id="377" w:author="Anupam Chakraborty" w:date="2017-05-10T22:25:00Z">
        <w:r w:rsidR="00A552EB" w:rsidRPr="004E364A">
          <w:rPr>
            <w:rFonts w:ascii="Arial" w:hAnsi="Arial" w:cs="Arial"/>
            <w:sz w:val="22"/>
            <w:szCs w:val="22"/>
            <w:rPrChange w:id="378" w:author="Anupam Chakraborty" w:date="2017-05-10T22:51:00Z">
              <w:rPr/>
            </w:rPrChange>
          </w:rPr>
          <w:t xml:space="preserve"> </w:t>
        </w:r>
      </w:ins>
      <w:ins w:id="379" w:author="Anupam Chakraborty" w:date="2017-05-10T22:22:00Z">
        <w:r w:rsidR="00A552EB" w:rsidRPr="004E364A">
          <w:rPr>
            <w:rFonts w:ascii="Arial" w:hAnsi="Arial" w:cs="Arial"/>
            <w:sz w:val="22"/>
            <w:szCs w:val="22"/>
            <w:rPrChange w:id="380" w:author="Anupam Chakraborty" w:date="2017-05-10T22:51:00Z">
              <w:rPr/>
            </w:rPrChange>
          </w:rPr>
          <w:t xml:space="preserve">points </w:t>
        </w:r>
      </w:ins>
      <w:ins w:id="381" w:author="Anupam Chakraborty" w:date="2017-05-10T22:25:00Z">
        <w:r w:rsidR="00A552EB" w:rsidRPr="004E364A">
          <w:rPr>
            <w:rFonts w:ascii="Arial" w:hAnsi="Arial" w:cs="Arial"/>
            <w:sz w:val="22"/>
            <w:szCs w:val="22"/>
            <w:rPrChange w:id="382" w:author="Anupam Chakraborty" w:date="2017-05-10T22:51:00Z">
              <w:rPr/>
            </w:rPrChange>
          </w:rPr>
          <w:t xml:space="preserve">with actual class as POI and </w:t>
        </w:r>
      </w:ins>
      <w:ins w:id="383" w:author="Anupam Chakraborty" w:date="2017-05-10T22:26:00Z">
        <w:r w:rsidR="00A552EB" w:rsidRPr="004E364A">
          <w:rPr>
            <w:rFonts w:ascii="Arial" w:hAnsi="Arial" w:cs="Arial"/>
            <w:sz w:val="22"/>
            <w:szCs w:val="22"/>
            <w:rPrChange w:id="384" w:author="Anupam Chakraborty" w:date="2017-05-10T22:51:00Z">
              <w:rPr/>
            </w:rPrChange>
          </w:rPr>
          <w:t xml:space="preserve">classifier also </w:t>
        </w:r>
      </w:ins>
      <w:ins w:id="385" w:author="Anupam Chakraborty" w:date="2017-05-10T22:27:00Z">
        <w:r w:rsidR="00A552EB" w:rsidRPr="004E364A">
          <w:rPr>
            <w:rFonts w:ascii="Arial" w:hAnsi="Arial" w:cs="Arial"/>
            <w:sz w:val="22"/>
            <w:szCs w:val="22"/>
            <w:rPrChange w:id="386" w:author="Anupam Chakraborty" w:date="2017-05-10T22:51:00Z">
              <w:rPr/>
            </w:rPrChange>
          </w:rPr>
          <w:t>classified them as POI</w:t>
        </w:r>
      </w:ins>
      <w:ins w:id="387" w:author="Anupam Chakraborty" w:date="2017-05-10T22:22:00Z">
        <w:r w:rsidR="00A552EB" w:rsidRPr="004E364A">
          <w:rPr>
            <w:rFonts w:ascii="Arial" w:hAnsi="Arial" w:cs="Arial"/>
            <w:sz w:val="22"/>
            <w:szCs w:val="22"/>
            <w:rPrChange w:id="388" w:author="Anupam Chakraborty" w:date="2017-05-10T22:51:00Z">
              <w:rPr/>
            </w:rPrChange>
          </w:rPr>
          <w:t>.</w:t>
        </w:r>
      </w:ins>
    </w:p>
    <w:p w14:paraId="3941B510" w14:textId="77777777" w:rsidR="00A552EB" w:rsidRPr="004E364A" w:rsidRDefault="00A552EB">
      <w:pPr>
        <w:rPr>
          <w:ins w:id="389" w:author="Anupam Chakraborty" w:date="2017-05-10T22:27:00Z"/>
          <w:rFonts w:ascii="Arial" w:hAnsi="Arial" w:cs="Arial"/>
          <w:sz w:val="22"/>
          <w:szCs w:val="22"/>
          <w:rPrChange w:id="390" w:author="Anupam Chakraborty" w:date="2017-05-10T22:51:00Z">
            <w:rPr>
              <w:ins w:id="391" w:author="Anupam Chakraborty" w:date="2017-05-10T22:27:00Z"/>
            </w:rPr>
          </w:rPrChange>
        </w:rPr>
      </w:pPr>
    </w:p>
    <w:p w14:paraId="38C933B4" w14:textId="563A6038" w:rsidR="002216FF" w:rsidRPr="004E364A" w:rsidRDefault="00857E71">
      <w:pPr>
        <w:rPr>
          <w:ins w:id="392" w:author="Anupam Chakraborty" w:date="2017-05-10T22:32:00Z"/>
          <w:rFonts w:ascii="Arial" w:hAnsi="Arial" w:cs="Arial"/>
          <w:sz w:val="22"/>
          <w:szCs w:val="22"/>
          <w:rPrChange w:id="393" w:author="Anupam Chakraborty" w:date="2017-05-10T22:51:00Z">
            <w:rPr>
              <w:ins w:id="394" w:author="Anupam Chakraborty" w:date="2017-05-10T22:32:00Z"/>
            </w:rPr>
          </w:rPrChange>
        </w:rPr>
      </w:pPr>
      <w:ins w:id="395" w:author="Anupam Chakraborty" w:date="2017-05-10T22:30:00Z">
        <w:r w:rsidRPr="004E364A">
          <w:rPr>
            <w:rFonts w:ascii="Arial" w:hAnsi="Arial" w:cs="Arial"/>
            <w:b/>
            <w:sz w:val="22"/>
            <w:szCs w:val="22"/>
            <w:rPrChange w:id="396" w:author="Anupam Chakraborty" w:date="2017-05-10T22:51:00Z">
              <w:rPr/>
            </w:rPrChange>
          </w:rPr>
          <w:t>False Positive:</w:t>
        </w:r>
        <w:r w:rsidRPr="004E364A">
          <w:rPr>
            <w:rFonts w:ascii="Arial" w:hAnsi="Arial" w:cs="Arial"/>
            <w:sz w:val="22"/>
            <w:szCs w:val="22"/>
            <w:rPrChange w:id="397" w:author="Anupam Chakraborty" w:date="2017-05-10T22:51:00Z">
              <w:rPr/>
            </w:rPrChange>
          </w:rPr>
          <w:t xml:space="preserve"> </w:t>
        </w:r>
      </w:ins>
      <w:ins w:id="398" w:author="Anupam Chakraborty" w:date="2017-05-10T22:32:00Z">
        <w:r w:rsidR="00C26199" w:rsidRPr="004E364A">
          <w:rPr>
            <w:rFonts w:ascii="Arial" w:hAnsi="Arial" w:cs="Arial"/>
            <w:sz w:val="22"/>
            <w:szCs w:val="22"/>
            <w:rPrChange w:id="399" w:author="Anupam Chakraborty" w:date="2017-05-10T22:51:00Z">
              <w:rPr/>
            </w:rPrChange>
          </w:rPr>
          <w:t xml:space="preserve">Number of </w:t>
        </w:r>
      </w:ins>
      <w:ins w:id="400" w:author="Anupam Chakraborty" w:date="2017-05-10T22:33:00Z">
        <w:r w:rsidR="00C26199" w:rsidRPr="004E364A">
          <w:rPr>
            <w:rFonts w:ascii="Arial" w:hAnsi="Arial" w:cs="Arial"/>
            <w:sz w:val="22"/>
            <w:szCs w:val="22"/>
            <w:rPrChange w:id="401" w:author="Anupam Chakraborty" w:date="2017-05-10T22:51:00Z">
              <w:rPr/>
            </w:rPrChange>
          </w:rPr>
          <w:t>non-</w:t>
        </w:r>
      </w:ins>
      <w:ins w:id="402" w:author="Anupam Chakraborty" w:date="2017-05-10T22:32:00Z">
        <w:r w:rsidR="00C26199" w:rsidRPr="004E364A">
          <w:rPr>
            <w:rFonts w:ascii="Arial" w:hAnsi="Arial" w:cs="Arial"/>
            <w:sz w:val="22"/>
            <w:szCs w:val="22"/>
            <w:rPrChange w:id="403" w:author="Anupam Chakraborty" w:date="2017-05-10T22:51:00Z">
              <w:rPr/>
            </w:rPrChange>
          </w:rPr>
          <w:t>POI</w:t>
        </w:r>
      </w:ins>
      <w:ins w:id="404" w:author="Anupam Chakraborty" w:date="2017-05-10T22:34:00Z">
        <w:r w:rsidR="00C26199" w:rsidRPr="004E364A">
          <w:rPr>
            <w:rFonts w:ascii="Arial" w:hAnsi="Arial" w:cs="Arial"/>
            <w:sz w:val="22"/>
            <w:szCs w:val="22"/>
            <w:rPrChange w:id="405" w:author="Anupam Chakraborty" w:date="2017-05-10T22:51:00Z">
              <w:rPr/>
            </w:rPrChange>
          </w:rPr>
          <w:t xml:space="preserve"> classified as POI</w:t>
        </w:r>
      </w:ins>
      <w:ins w:id="406" w:author="Anupam Chakraborty" w:date="2017-05-10T22:32:00Z">
        <w:r w:rsidR="00C26199" w:rsidRPr="004E364A">
          <w:rPr>
            <w:rFonts w:ascii="Arial" w:hAnsi="Arial" w:cs="Arial"/>
            <w:sz w:val="22"/>
            <w:szCs w:val="22"/>
            <w:rPrChange w:id="407" w:author="Anupam Chakraborty" w:date="2017-05-10T22:51:00Z">
              <w:rPr/>
            </w:rPrChange>
          </w:rPr>
          <w:t>.</w:t>
        </w:r>
      </w:ins>
    </w:p>
    <w:p w14:paraId="705ECD25" w14:textId="77777777" w:rsidR="00C26199" w:rsidRPr="004E364A" w:rsidRDefault="00C26199">
      <w:pPr>
        <w:rPr>
          <w:ins w:id="408" w:author="Anupam Chakraborty" w:date="2017-05-10T22:33:00Z"/>
          <w:rFonts w:ascii="Arial" w:hAnsi="Arial" w:cs="Arial"/>
          <w:sz w:val="22"/>
          <w:szCs w:val="22"/>
          <w:rPrChange w:id="409" w:author="Anupam Chakraborty" w:date="2017-05-10T22:51:00Z">
            <w:rPr>
              <w:ins w:id="410" w:author="Anupam Chakraborty" w:date="2017-05-10T22:33:00Z"/>
            </w:rPr>
          </w:rPrChange>
        </w:rPr>
      </w:pPr>
    </w:p>
    <w:p w14:paraId="41D476D1" w14:textId="474AD259" w:rsidR="00C26199" w:rsidRPr="004E364A" w:rsidRDefault="00C26199">
      <w:pPr>
        <w:rPr>
          <w:ins w:id="411" w:author="Anupam Chakraborty" w:date="2017-05-10T22:35:00Z"/>
          <w:rFonts w:ascii="Arial" w:hAnsi="Arial" w:cs="Arial"/>
          <w:sz w:val="22"/>
          <w:szCs w:val="22"/>
          <w:rPrChange w:id="412" w:author="Anupam Chakraborty" w:date="2017-05-10T22:51:00Z">
            <w:rPr>
              <w:ins w:id="413" w:author="Anupam Chakraborty" w:date="2017-05-10T22:35:00Z"/>
            </w:rPr>
          </w:rPrChange>
        </w:rPr>
      </w:pPr>
      <w:ins w:id="414" w:author="Anupam Chakraborty" w:date="2017-05-10T22:33:00Z">
        <w:r w:rsidRPr="004E364A">
          <w:rPr>
            <w:rFonts w:ascii="Arial" w:hAnsi="Arial" w:cs="Arial"/>
            <w:b/>
            <w:sz w:val="22"/>
            <w:szCs w:val="22"/>
            <w:rPrChange w:id="415" w:author="Anupam Chakraborty" w:date="2017-05-10T22:51:00Z">
              <w:rPr/>
            </w:rPrChange>
          </w:rPr>
          <w:t>False Negative:</w:t>
        </w:r>
        <w:r w:rsidRPr="004E364A">
          <w:rPr>
            <w:rFonts w:ascii="Arial" w:hAnsi="Arial" w:cs="Arial"/>
            <w:sz w:val="22"/>
            <w:szCs w:val="22"/>
            <w:rPrChange w:id="416" w:author="Anupam Chakraborty" w:date="2017-05-10T22:51:00Z">
              <w:rPr/>
            </w:rPrChange>
          </w:rPr>
          <w:t xml:space="preserve"> Number of POI classified as non-POI</w:t>
        </w:r>
      </w:ins>
      <w:ins w:id="417" w:author="Anupam Chakraborty" w:date="2017-05-10T22:35:00Z">
        <w:r w:rsidRPr="004E364A">
          <w:rPr>
            <w:rFonts w:ascii="Arial" w:hAnsi="Arial" w:cs="Arial"/>
            <w:sz w:val="22"/>
            <w:szCs w:val="22"/>
            <w:rPrChange w:id="418" w:author="Anupam Chakraborty" w:date="2017-05-10T22:51:00Z">
              <w:rPr/>
            </w:rPrChange>
          </w:rPr>
          <w:t>.</w:t>
        </w:r>
      </w:ins>
    </w:p>
    <w:p w14:paraId="522096ED" w14:textId="77777777" w:rsidR="00C26199" w:rsidRPr="004E364A" w:rsidRDefault="00C26199">
      <w:pPr>
        <w:rPr>
          <w:ins w:id="419" w:author="Anupam Chakraborty" w:date="2017-05-10T22:35:00Z"/>
          <w:rFonts w:ascii="Arial" w:hAnsi="Arial" w:cs="Arial"/>
          <w:sz w:val="22"/>
          <w:szCs w:val="22"/>
          <w:rPrChange w:id="420" w:author="Anupam Chakraborty" w:date="2017-05-10T22:51:00Z">
            <w:rPr>
              <w:ins w:id="421" w:author="Anupam Chakraborty" w:date="2017-05-10T22:35:00Z"/>
            </w:rPr>
          </w:rPrChange>
        </w:rPr>
      </w:pPr>
    </w:p>
    <w:p w14:paraId="1C74686A" w14:textId="5205AD38" w:rsidR="00C26199" w:rsidRPr="004E364A" w:rsidRDefault="005F4123">
      <w:pPr>
        <w:rPr>
          <w:ins w:id="422" w:author="Anupam Chakraborty" w:date="2017-05-10T22:47:00Z"/>
          <w:rFonts w:ascii="Arial" w:hAnsi="Arial" w:cs="Arial"/>
          <w:sz w:val="22"/>
          <w:szCs w:val="22"/>
          <w:rPrChange w:id="423" w:author="Anupam Chakraborty" w:date="2017-05-10T22:51:00Z">
            <w:rPr>
              <w:ins w:id="424" w:author="Anupam Chakraborty" w:date="2017-05-10T22:47:00Z"/>
            </w:rPr>
          </w:rPrChange>
        </w:rPr>
      </w:pPr>
      <w:ins w:id="425" w:author="Anupam Chakraborty" w:date="2017-05-10T22:35:00Z">
        <w:r w:rsidRPr="004E364A">
          <w:rPr>
            <w:rFonts w:ascii="Arial" w:hAnsi="Arial" w:cs="Arial"/>
            <w:b/>
            <w:sz w:val="22"/>
            <w:szCs w:val="22"/>
            <w:rPrChange w:id="426" w:author="Anupam Chakraborty" w:date="2017-05-10T22:51:00Z">
              <w:rPr/>
            </w:rPrChange>
          </w:rPr>
          <w:t>Recall</w:t>
        </w:r>
        <w:r w:rsidR="00C26199" w:rsidRPr="004E364A">
          <w:rPr>
            <w:rFonts w:ascii="Arial" w:hAnsi="Arial" w:cs="Arial"/>
            <w:b/>
            <w:sz w:val="22"/>
            <w:szCs w:val="22"/>
            <w:rPrChange w:id="427" w:author="Anupam Chakraborty" w:date="2017-05-10T22:51:00Z">
              <w:rPr/>
            </w:rPrChange>
          </w:rPr>
          <w:t>:</w:t>
        </w:r>
        <w:r w:rsidR="00C26199" w:rsidRPr="004E364A">
          <w:rPr>
            <w:rFonts w:ascii="Arial" w:hAnsi="Arial" w:cs="Arial"/>
            <w:sz w:val="22"/>
            <w:szCs w:val="22"/>
            <w:rPrChange w:id="428" w:author="Anupam Chakraborty" w:date="2017-05-10T22:51:00Z">
              <w:rPr/>
            </w:rPrChange>
          </w:rPr>
          <w:t xml:space="preserve"> </w:t>
        </w:r>
      </w:ins>
      <w:ins w:id="429" w:author="Anupam Chakraborty" w:date="2017-05-10T22:36:00Z">
        <w:r w:rsidR="002C6E24" w:rsidRPr="004E364A">
          <w:rPr>
            <w:rFonts w:ascii="Arial" w:hAnsi="Arial" w:cs="Arial"/>
            <w:sz w:val="22"/>
            <w:szCs w:val="22"/>
            <w:rPrChange w:id="430" w:author="Anupam Chakraborty" w:date="2017-05-10T22:51:00Z">
              <w:rPr/>
            </w:rPrChange>
          </w:rPr>
          <w:t>The probability that POI will be classified correctly by our learning algorithm.</w:t>
        </w:r>
      </w:ins>
    </w:p>
    <w:p w14:paraId="16C705C5" w14:textId="7BF89874" w:rsidR="004E364A" w:rsidRPr="004E364A" w:rsidRDefault="004E364A">
      <w:pPr>
        <w:rPr>
          <w:ins w:id="431" w:author="Anupam Chakraborty" w:date="2017-05-10T22:39:00Z"/>
          <w:rFonts w:ascii="Arial" w:hAnsi="Arial" w:cs="Arial"/>
          <w:sz w:val="22"/>
          <w:szCs w:val="22"/>
          <w:rPrChange w:id="432" w:author="Anupam Chakraborty" w:date="2017-05-10T22:51:00Z">
            <w:rPr>
              <w:ins w:id="433" w:author="Anupam Chakraborty" w:date="2017-05-10T22:39:00Z"/>
            </w:rPr>
          </w:rPrChange>
        </w:rPr>
      </w:pPr>
      <w:moveTo w:id="434" w:author="Anupam Chakraborty" w:date="2017-05-10T22:47:00Z">
        <w:moveToRangeStart w:id="435" w:author="Anupam Chakraborty" w:date="2017-05-10T22:47:00Z" w:name="move482219807"/>
        <m:oMathPara>
          <m:oMath>
            <m:r>
              <w:rPr>
                <w:rFonts w:ascii="Cambria Math" w:eastAsia="Times New Roman" w:hAnsi="Cambria Math" w:cs="Arial"/>
                <w:sz w:val="22"/>
                <w:szCs w:val="22"/>
                <w:rPrChange w:id="436" w:author="Anupam Chakraborty" w:date="2017-05-10T22:51:00Z">
                  <w:rPr>
                    <w:rFonts w:ascii="Cambria Math" w:eastAsia="Times New Roman" w:hAnsi="Cambria Math"/>
                  </w:rPr>
                </w:rPrChange>
              </w:rPr>
              <m:t>r</m:t>
            </m:r>
            <w:ins w:id="437" w:author="Anupam Chakraborty" w:date="2017-05-10T22:51:00Z">
              <m:r>
                <w:rPr>
                  <w:rFonts w:ascii="Cambria Math" w:eastAsia="Times New Roman" w:hAnsi="Cambria Math" w:cs="Cambria Math"/>
                  <w:sz w:val="22"/>
                  <w:szCs w:val="22"/>
                </w:rPr>
                <m:t>e</m:t>
              </m:r>
            </w:ins>
            <w:del w:id="438" w:author="Anupam Chakraborty" w:date="2017-05-10T22:51:00Z">
              <m:r>
                <w:rPr>
                  <w:rFonts w:ascii="Arial" w:eastAsia="Times New Roman" w:hAnsi="Arial" w:cs="Arial"/>
                  <w:sz w:val="22"/>
                  <w:szCs w:val="22"/>
                  <w:rPrChange w:id="439" w:author="Anupam Chakraborty" w:date="2017-05-10T22:51:00Z">
                    <w:rPr>
                      <w:rFonts w:ascii="Cambria Math" w:eastAsia="Times New Roman" w:hAnsi="Cambria Math"/>
                    </w:rPr>
                  </w:rPrChange>
                </w:rPr>
                <m:t>e</m:t>
              </m:r>
            </w:del>
            <m:r>
              <w:rPr>
                <w:rFonts w:ascii="Cambria Math" w:eastAsia="Times New Roman" w:hAnsi="Cambria Math" w:cs="Arial"/>
                <w:sz w:val="22"/>
                <w:szCs w:val="22"/>
                <w:rPrChange w:id="440" w:author="Anupam Chakraborty" w:date="2017-05-10T22:51:00Z">
                  <w:rPr>
                    <w:rFonts w:ascii="Cambria Math" w:eastAsia="Times New Roman" w:hAnsi="Cambria Math"/>
                  </w:rPr>
                </w:rPrChange>
              </w:rPr>
              <m:t xml:space="preserve">call= </m:t>
            </m:r>
            <m:f>
              <m:fPr>
                <m:ctrlPr>
                  <w:rPr>
                    <w:rFonts w:ascii="Cambria Math" w:eastAsia="Times New Roman" w:hAnsi="Cambria Math" w:cs="Arial"/>
                    <w:i/>
                    <w:sz w:val="22"/>
                    <w:szCs w:val="22"/>
                  </w:rPr>
                </m:ctrlPr>
              </m:fPr>
              <m:num>
                <w:moveTo w:id="441" w:author="Anupam Chakraborty" w:date="2017-05-10T22:47:00Z">
                  <m:r>
                    <w:rPr>
                      <w:rFonts w:ascii="Cambria Math" w:eastAsia="Times New Roman" w:hAnsi="Cambria Math" w:cs="Arial"/>
                      <w:sz w:val="22"/>
                      <w:szCs w:val="22"/>
                      <w:rPrChange w:id="442" w:author="Anupam Chakraborty" w:date="2017-05-10T22:51:00Z">
                        <w:rPr>
                          <w:rFonts w:ascii="Cambria Math" w:eastAsia="Times New Roman" w:hAnsi="Cambria Math"/>
                        </w:rPr>
                      </w:rPrChange>
                    </w:rPr>
                    <m:t>True Positive</m:t>
                  </m:r>
                </w:moveTo>
              </m:num>
              <m:den>
                <w:moveTo w:id="443" w:author="Anupam Chakraborty" w:date="2017-05-10T22:47:00Z">
                  <m:r>
                    <w:rPr>
                      <w:rFonts w:ascii="Cambria Math" w:eastAsia="Times New Roman" w:hAnsi="Cambria Math" w:cs="Arial"/>
                      <w:sz w:val="22"/>
                      <w:szCs w:val="22"/>
                      <w:rPrChange w:id="444" w:author="Anupam Chakraborty" w:date="2017-05-10T22:51:00Z">
                        <w:rPr>
                          <w:rFonts w:ascii="Cambria Math" w:eastAsia="Times New Roman" w:hAnsi="Cambria Math"/>
                        </w:rPr>
                      </w:rPrChange>
                    </w:rPr>
                    <m:t>(True Positive+False Negative)</m:t>
                  </m:r>
                </w:moveTo>
              </m:den>
            </m:f>
          </m:oMath>
        </m:oMathPara>
        <w:moveToRangeEnd w:id="435"/>
      </w:moveTo>
    </w:p>
    <w:p w14:paraId="7B377784" w14:textId="77777777" w:rsidR="00EF4BF7" w:rsidRPr="004E364A" w:rsidRDefault="00EF4BF7">
      <w:pPr>
        <w:rPr>
          <w:ins w:id="445" w:author="Anupam Chakraborty" w:date="2017-05-10T22:39:00Z"/>
          <w:rFonts w:ascii="Arial" w:hAnsi="Arial" w:cs="Arial"/>
          <w:sz w:val="22"/>
          <w:szCs w:val="22"/>
          <w:rPrChange w:id="446" w:author="Anupam Chakraborty" w:date="2017-05-10T22:51:00Z">
            <w:rPr>
              <w:ins w:id="447" w:author="Anupam Chakraborty" w:date="2017-05-10T22:39:00Z"/>
            </w:rPr>
          </w:rPrChange>
        </w:rPr>
      </w:pPr>
    </w:p>
    <w:p w14:paraId="2D2B62DF" w14:textId="4BFFA073" w:rsidR="00EF4BF7" w:rsidRPr="004E364A" w:rsidRDefault="005F4123">
      <w:pPr>
        <w:rPr>
          <w:ins w:id="448" w:author="Anupam Chakraborty" w:date="2017-05-10T22:33:00Z"/>
          <w:rFonts w:ascii="Arial" w:hAnsi="Arial" w:cs="Arial"/>
          <w:sz w:val="22"/>
          <w:szCs w:val="22"/>
          <w:rPrChange w:id="449" w:author="Anupam Chakraborty" w:date="2017-05-10T22:51:00Z">
            <w:rPr>
              <w:ins w:id="450" w:author="Anupam Chakraborty" w:date="2017-05-10T22:33:00Z"/>
            </w:rPr>
          </w:rPrChange>
        </w:rPr>
      </w:pPr>
      <w:ins w:id="451" w:author="Anupam Chakraborty" w:date="2017-05-10T22:39:00Z">
        <w:r w:rsidRPr="004E364A">
          <w:rPr>
            <w:rFonts w:ascii="Arial" w:hAnsi="Arial" w:cs="Arial"/>
            <w:b/>
            <w:sz w:val="22"/>
            <w:szCs w:val="22"/>
            <w:rPrChange w:id="452" w:author="Anupam Chakraborty" w:date="2017-05-10T22:51:00Z">
              <w:rPr/>
            </w:rPrChange>
          </w:rPr>
          <w:t>Precision</w:t>
        </w:r>
        <w:r w:rsidR="00EF4BF7" w:rsidRPr="004E364A">
          <w:rPr>
            <w:rFonts w:ascii="Arial" w:hAnsi="Arial" w:cs="Arial"/>
            <w:b/>
            <w:sz w:val="22"/>
            <w:szCs w:val="22"/>
            <w:rPrChange w:id="453" w:author="Anupam Chakraborty" w:date="2017-05-10T22:51:00Z">
              <w:rPr/>
            </w:rPrChange>
          </w:rPr>
          <w:t>:</w:t>
        </w:r>
        <w:r w:rsidR="00EF4BF7" w:rsidRPr="004E364A">
          <w:rPr>
            <w:rFonts w:ascii="Arial" w:hAnsi="Arial" w:cs="Arial"/>
            <w:sz w:val="22"/>
            <w:szCs w:val="22"/>
            <w:rPrChange w:id="454" w:author="Anupam Chakraborty" w:date="2017-05-10T22:51:00Z">
              <w:rPr/>
            </w:rPrChange>
          </w:rPr>
          <w:t xml:space="preserve"> Suppose a person is classified as POI by learning algorithm, then what is the probability that the person is </w:t>
        </w:r>
      </w:ins>
      <w:ins w:id="455" w:author="Anupam Chakraborty" w:date="2017-05-10T22:48:00Z">
        <w:r w:rsidR="004E364A" w:rsidRPr="004E364A">
          <w:rPr>
            <w:rFonts w:ascii="Arial" w:hAnsi="Arial" w:cs="Arial"/>
            <w:sz w:val="22"/>
            <w:szCs w:val="22"/>
            <w:rPrChange w:id="456" w:author="Anupam Chakraborty" w:date="2017-05-10T22:51:00Z">
              <w:rPr/>
            </w:rPrChange>
          </w:rPr>
          <w:t xml:space="preserve">really a </w:t>
        </w:r>
      </w:ins>
      <w:ins w:id="457" w:author="Anupam Chakraborty" w:date="2017-05-10T22:39:00Z">
        <w:r w:rsidR="00EF4BF7" w:rsidRPr="004E364A">
          <w:rPr>
            <w:rFonts w:ascii="Arial" w:hAnsi="Arial" w:cs="Arial"/>
            <w:sz w:val="22"/>
            <w:szCs w:val="22"/>
            <w:rPrChange w:id="458" w:author="Anupam Chakraborty" w:date="2017-05-10T22:51:00Z">
              <w:rPr/>
            </w:rPrChange>
          </w:rPr>
          <w:t>POI</w:t>
        </w:r>
      </w:ins>
    </w:p>
    <w:p w14:paraId="5A4C56B5" w14:textId="6276DACF" w:rsidR="00C26199" w:rsidRPr="002308E2" w:rsidRDefault="004E364A">
      <w:pPr>
        <w:rPr>
          <w:ins w:id="459" w:author="Anupam Chakraborty" w:date="2017-05-10T22:54:00Z"/>
          <w:rFonts w:ascii="Arial" w:eastAsiaTheme="minorEastAsia" w:hAnsi="Arial" w:cs="Arial"/>
          <w:sz w:val="22"/>
          <w:szCs w:val="22"/>
          <w:rPrChange w:id="460" w:author="Anupam Chakraborty" w:date="2017-05-10T22:54:00Z">
            <w:rPr>
              <w:ins w:id="461" w:author="Anupam Chakraborty" w:date="2017-05-10T22:54:00Z"/>
              <w:rFonts w:ascii="Arial" w:eastAsiaTheme="minorEastAsia" w:hAnsi="Arial" w:cs="Arial"/>
              <w:sz w:val="22"/>
              <w:szCs w:val="22"/>
            </w:rPr>
          </w:rPrChange>
        </w:rPr>
      </w:pPr>
      <w:moveTo w:id="462" w:author="Anupam Chakraborty" w:date="2017-05-10T22:47:00Z">
        <w:moveToRangeStart w:id="463" w:author="Anupam Chakraborty" w:date="2017-05-10T22:47:00Z" w:name="move482219787"/>
        <m:oMathPara>
          <m:oMath>
            <m:r>
              <w:rPr>
                <w:rFonts w:ascii="Cambria Math" w:eastAsia="Times New Roman" w:hAnsi="Cambria Math" w:cs="Arial"/>
                <w:sz w:val="22"/>
                <w:szCs w:val="22"/>
                <w:rPrChange w:id="464" w:author="Anupam Chakraborty" w:date="2017-05-10T22:51:00Z">
                  <w:rPr>
                    <w:rFonts w:ascii="Cambria Math" w:eastAsia="Times New Roman" w:hAnsi="Cambria Math"/>
                  </w:rPr>
                </w:rPrChange>
              </w:rPr>
              <m:t>precision=</m:t>
            </m:r>
            <m:f>
              <m:fPr>
                <m:ctrlPr>
                  <w:rPr>
                    <w:rFonts w:ascii="Cambria Math" w:eastAsia="Times New Roman" w:hAnsi="Cambria Math" w:cs="Arial"/>
                    <w:i/>
                    <w:sz w:val="22"/>
                    <w:szCs w:val="22"/>
                  </w:rPr>
                </m:ctrlPr>
              </m:fPr>
              <m:num>
                <m:r>
                  <w:rPr>
                    <w:rFonts w:ascii="Cambria Math" w:eastAsia="Times New Roman" w:hAnsi="Cambria Math" w:cs="Arial"/>
                    <w:sz w:val="22"/>
                    <w:szCs w:val="22"/>
                    <w:rPrChange w:id="465" w:author="Anupam Chakraborty" w:date="2017-05-10T22:51:00Z">
                      <w:rPr>
                        <w:rFonts w:ascii="Cambria Math" w:eastAsia="Times New Roman" w:hAnsi="Cambria Math"/>
                      </w:rPr>
                    </w:rPrChange>
                  </w:rPr>
                  <m:t>True Positive</m:t>
                </m:r>
              </m:num>
              <m:den>
                <m:r>
                  <w:rPr>
                    <w:rFonts w:ascii="Cambria Math" w:eastAsia="Times New Roman" w:hAnsi="Cambria Math" w:cs="Arial"/>
                    <w:sz w:val="22"/>
                    <w:szCs w:val="22"/>
                    <w:rPrChange w:id="466" w:author="Anupam Chakraborty" w:date="2017-05-10T22:51:00Z">
                      <w:rPr>
                        <w:rFonts w:ascii="Cambria Math" w:eastAsia="Times New Roman" w:hAnsi="Cambria Math"/>
                      </w:rPr>
                    </w:rPrChange>
                  </w:rPr>
                  <m:t>(True Positive+False Positive)</m:t>
                </m:r>
              </m:den>
            </m:f>
          </m:oMath>
        </m:oMathPara>
      </w:moveTo>
      <w:moveToRangeEnd w:id="463"/>
    </w:p>
    <w:p w14:paraId="4C7E8411" w14:textId="77777777" w:rsidR="0036349E" w:rsidRDefault="0036349E">
      <w:pPr>
        <w:rPr>
          <w:ins w:id="467" w:author="Anupam Chakraborty" w:date="2017-05-10T22:58:00Z"/>
          <w:rFonts w:ascii="Arial" w:eastAsiaTheme="minorEastAsia" w:hAnsi="Arial" w:cs="Arial"/>
          <w:sz w:val="22"/>
          <w:szCs w:val="22"/>
        </w:rPr>
      </w:pPr>
    </w:p>
    <w:p w14:paraId="397C7814" w14:textId="2C9D59B7" w:rsidR="002308E2" w:rsidRPr="004E364A" w:rsidRDefault="002308E2">
      <w:pPr>
        <w:rPr>
          <w:ins w:id="468" w:author="Anupam Chakraborty" w:date="2017-05-10T20:57:00Z"/>
          <w:rFonts w:ascii="Arial" w:hAnsi="Arial" w:cs="Arial"/>
          <w:sz w:val="22"/>
          <w:szCs w:val="22"/>
          <w:rPrChange w:id="469" w:author="Anupam Chakraborty" w:date="2017-05-10T22:51:00Z">
            <w:rPr>
              <w:ins w:id="470" w:author="Anupam Chakraborty" w:date="2017-05-10T20:57:00Z"/>
            </w:rPr>
          </w:rPrChange>
        </w:rPr>
      </w:pPr>
      <w:ins w:id="471" w:author="Anupam Chakraborty" w:date="2017-05-10T22:54:00Z">
        <w:r>
          <w:rPr>
            <w:rFonts w:ascii="Arial" w:eastAsiaTheme="minorEastAsia" w:hAnsi="Arial" w:cs="Arial"/>
            <w:sz w:val="22"/>
            <w:szCs w:val="22"/>
          </w:rPr>
          <w:t xml:space="preserve">Precision &amp; Recall is very important </w:t>
        </w:r>
      </w:ins>
      <w:ins w:id="472" w:author="Anupam Chakraborty" w:date="2017-05-10T22:55:00Z">
        <w:r>
          <w:rPr>
            <w:rFonts w:ascii="Arial" w:eastAsiaTheme="minorEastAsia" w:hAnsi="Arial" w:cs="Arial"/>
            <w:sz w:val="22"/>
            <w:szCs w:val="22"/>
          </w:rPr>
          <w:t>evaluation criteri</w:t>
        </w:r>
        <w:r w:rsidR="0036349E">
          <w:rPr>
            <w:rFonts w:ascii="Arial" w:eastAsiaTheme="minorEastAsia" w:hAnsi="Arial" w:cs="Arial"/>
            <w:sz w:val="22"/>
            <w:szCs w:val="22"/>
          </w:rPr>
          <w:t xml:space="preserve">a. We can tune our algorithm for </w:t>
        </w:r>
      </w:ins>
      <w:ins w:id="473" w:author="Anupam Chakraborty" w:date="2017-05-10T22:58:00Z">
        <w:r w:rsidR="0036349E">
          <w:rPr>
            <w:rFonts w:ascii="Arial" w:eastAsiaTheme="minorEastAsia" w:hAnsi="Arial" w:cs="Arial"/>
            <w:sz w:val="22"/>
            <w:szCs w:val="22"/>
          </w:rPr>
          <w:t>exactly what we want it to be optimized for.</w:t>
        </w:r>
      </w:ins>
      <w:ins w:id="474" w:author="Anupam Chakraborty" w:date="2017-05-10T22:59:00Z">
        <w:r w:rsidR="0036349E">
          <w:rPr>
            <w:rFonts w:ascii="Arial" w:eastAsiaTheme="minorEastAsia" w:hAnsi="Arial" w:cs="Arial"/>
            <w:sz w:val="22"/>
            <w:szCs w:val="22"/>
          </w:rPr>
          <w:t xml:space="preserve"> In the project we have tuned our algorithm for both precision &amp; recall score more than 0.3.</w:t>
        </w:r>
      </w:ins>
      <w:bookmarkStart w:id="475" w:name="_GoBack"/>
      <w:bookmarkEnd w:id="475"/>
    </w:p>
    <w:p w14:paraId="53CBA424" w14:textId="77777777" w:rsidR="003E2DCE" w:rsidRPr="004E364A" w:rsidRDefault="003E2DCE">
      <w:pPr>
        <w:rPr>
          <w:rFonts w:ascii="Arial" w:hAnsi="Arial" w:cs="Arial"/>
          <w:sz w:val="22"/>
          <w:szCs w:val="22"/>
          <w:rPrChange w:id="476" w:author="Anupam Chakraborty" w:date="2017-05-10T22:51:00Z">
            <w:rPr/>
          </w:rPrChange>
        </w:rPr>
      </w:pPr>
    </w:p>
    <w:p w14:paraId="620D5D51" w14:textId="66B1D265" w:rsidR="00250109" w:rsidRPr="004E364A" w:rsidRDefault="00250109">
      <w:pPr>
        <w:rPr>
          <w:rFonts w:ascii="Arial" w:hAnsi="Arial" w:cs="Arial"/>
          <w:sz w:val="22"/>
          <w:szCs w:val="22"/>
          <w:rPrChange w:id="477" w:author="Anupam Chakraborty" w:date="2017-05-10T22:51:00Z">
            <w:rPr/>
          </w:rPrChange>
        </w:rPr>
      </w:pPr>
      <w:r w:rsidRPr="004E364A">
        <w:rPr>
          <w:rFonts w:ascii="Arial" w:hAnsi="Arial" w:cs="Arial"/>
          <w:sz w:val="22"/>
          <w:szCs w:val="22"/>
          <w:rPrChange w:id="478" w:author="Anupam Chakraborty" w:date="2017-05-10T22:51:00Z">
            <w:rPr/>
          </w:rPrChange>
        </w:rPr>
        <w:t>References:</w:t>
      </w:r>
    </w:p>
    <w:p w14:paraId="35C1CBBD" w14:textId="0D9949EC" w:rsidR="00250109" w:rsidRPr="004E364A" w:rsidRDefault="00BF426F" w:rsidP="00250109">
      <w:pPr>
        <w:pStyle w:val="ListParagraph"/>
        <w:numPr>
          <w:ilvl w:val="1"/>
          <w:numId w:val="2"/>
        </w:numPr>
        <w:rPr>
          <w:rFonts w:ascii="Arial" w:hAnsi="Arial" w:cs="Arial"/>
          <w:sz w:val="22"/>
          <w:szCs w:val="22"/>
          <w:rPrChange w:id="479" w:author="Anupam Chakraborty" w:date="2017-05-10T22:51:00Z">
            <w:rPr/>
          </w:rPrChange>
        </w:rPr>
      </w:pPr>
      <w:r w:rsidRPr="004E364A">
        <w:rPr>
          <w:rFonts w:ascii="Arial" w:hAnsi="Arial" w:cs="Arial"/>
          <w:sz w:val="22"/>
          <w:szCs w:val="22"/>
          <w:rPrChange w:id="480" w:author="Anupam Chakraborty" w:date="2017-05-10T22:51:00Z">
            <w:rPr>
              <w:rStyle w:val="Hyperlink"/>
            </w:rPr>
          </w:rPrChange>
        </w:rPr>
        <w:fldChar w:fldCharType="begin"/>
      </w:r>
      <w:r w:rsidRPr="004E364A">
        <w:rPr>
          <w:rFonts w:ascii="Arial" w:hAnsi="Arial" w:cs="Arial"/>
          <w:sz w:val="22"/>
          <w:szCs w:val="22"/>
          <w:rPrChange w:id="481" w:author="Anupam Chakraborty" w:date="2017-05-10T22:51:00Z">
            <w:rPr/>
          </w:rPrChange>
        </w:rPr>
        <w:instrText xml:space="preserve"> HYPERLINK "http://scikit-learn.org/stable/modules/tree.html" </w:instrText>
      </w:r>
      <w:r w:rsidRPr="004E364A">
        <w:rPr>
          <w:rFonts w:ascii="Arial" w:hAnsi="Arial" w:cs="Arial"/>
          <w:sz w:val="22"/>
          <w:szCs w:val="22"/>
          <w:rPrChange w:id="482" w:author="Anupam Chakraborty" w:date="2017-05-10T22:51:00Z">
            <w:rPr>
              <w:rStyle w:val="Hyperlink"/>
            </w:rPr>
          </w:rPrChange>
        </w:rPr>
        <w:fldChar w:fldCharType="separate"/>
      </w:r>
      <w:r w:rsidR="00FA4A25" w:rsidRPr="004E364A">
        <w:rPr>
          <w:rStyle w:val="Hyperlink"/>
          <w:rFonts w:ascii="Arial" w:hAnsi="Arial" w:cs="Arial"/>
          <w:sz w:val="22"/>
          <w:szCs w:val="22"/>
          <w:rPrChange w:id="483" w:author="Anupam Chakraborty" w:date="2017-05-10T22:51:00Z">
            <w:rPr>
              <w:rStyle w:val="Hyperlink"/>
            </w:rPr>
          </w:rPrChange>
        </w:rPr>
        <w:t>http://scikit-learn.org/stable/modules/tree.html</w:t>
      </w:r>
      <w:r w:rsidRPr="004E364A">
        <w:rPr>
          <w:rStyle w:val="Hyperlink"/>
          <w:rFonts w:ascii="Arial" w:hAnsi="Arial" w:cs="Arial"/>
          <w:sz w:val="22"/>
          <w:szCs w:val="22"/>
          <w:rPrChange w:id="484" w:author="Anupam Chakraborty" w:date="2017-05-10T22:51:00Z">
            <w:rPr>
              <w:rStyle w:val="Hyperlink"/>
            </w:rPr>
          </w:rPrChange>
        </w:rPr>
        <w:fldChar w:fldCharType="end"/>
      </w:r>
    </w:p>
    <w:p w14:paraId="418CFF23" w14:textId="0BBEFB73" w:rsidR="00FA4A25" w:rsidRPr="004E364A" w:rsidRDefault="00BF426F" w:rsidP="00250109">
      <w:pPr>
        <w:pStyle w:val="ListParagraph"/>
        <w:numPr>
          <w:ilvl w:val="1"/>
          <w:numId w:val="2"/>
        </w:numPr>
        <w:rPr>
          <w:ins w:id="485" w:author="Anupam Chakraborty" w:date="2017-05-09T23:46:00Z"/>
          <w:rStyle w:val="Hyperlink"/>
          <w:rFonts w:ascii="Arial" w:hAnsi="Arial" w:cs="Arial"/>
          <w:color w:val="auto"/>
          <w:sz w:val="22"/>
          <w:szCs w:val="22"/>
          <w:u w:val="none"/>
          <w:rPrChange w:id="486" w:author="Anupam Chakraborty" w:date="2017-05-10T22:51:00Z">
            <w:rPr>
              <w:ins w:id="487" w:author="Anupam Chakraborty" w:date="2017-05-09T23:46:00Z"/>
              <w:rStyle w:val="Hyperlink"/>
              <w:color w:val="auto"/>
              <w:u w:val="none"/>
            </w:rPr>
          </w:rPrChange>
        </w:rPr>
      </w:pPr>
      <w:r w:rsidRPr="004E364A">
        <w:rPr>
          <w:rFonts w:ascii="Arial" w:hAnsi="Arial" w:cs="Arial"/>
          <w:sz w:val="22"/>
          <w:szCs w:val="22"/>
          <w:rPrChange w:id="488" w:author="Anupam Chakraborty" w:date="2017-05-10T22:51:00Z">
            <w:rPr>
              <w:rStyle w:val="Hyperlink"/>
            </w:rPr>
          </w:rPrChange>
        </w:rPr>
        <w:fldChar w:fldCharType="begin"/>
      </w:r>
      <w:r w:rsidRPr="004E364A">
        <w:rPr>
          <w:rFonts w:ascii="Arial" w:hAnsi="Arial" w:cs="Arial"/>
          <w:sz w:val="22"/>
          <w:szCs w:val="22"/>
          <w:rPrChange w:id="489" w:author="Anupam Chakraborty" w:date="2017-05-10T22:51:00Z">
            <w:rPr/>
          </w:rPrChange>
        </w:rPr>
        <w:instrText xml:space="preserve"> HYPERLINK "http://scikit-learn.org/stable/modules/generated/sklearn.svm.SVC.html" </w:instrText>
      </w:r>
      <w:r w:rsidRPr="004E364A">
        <w:rPr>
          <w:rFonts w:ascii="Arial" w:hAnsi="Arial" w:cs="Arial"/>
          <w:sz w:val="22"/>
          <w:szCs w:val="22"/>
          <w:rPrChange w:id="490" w:author="Anupam Chakraborty" w:date="2017-05-10T22:51:00Z">
            <w:rPr>
              <w:rStyle w:val="Hyperlink"/>
            </w:rPr>
          </w:rPrChange>
        </w:rPr>
        <w:fldChar w:fldCharType="separate"/>
      </w:r>
      <w:r w:rsidR="00FA4A25" w:rsidRPr="004E364A">
        <w:rPr>
          <w:rStyle w:val="Hyperlink"/>
          <w:rFonts w:ascii="Arial" w:hAnsi="Arial" w:cs="Arial"/>
          <w:sz w:val="22"/>
          <w:szCs w:val="22"/>
          <w:rPrChange w:id="491" w:author="Anupam Chakraborty" w:date="2017-05-10T22:51:00Z">
            <w:rPr>
              <w:rStyle w:val="Hyperlink"/>
            </w:rPr>
          </w:rPrChange>
        </w:rPr>
        <w:t>http://scikit-learn.org/stable/modules/generated/sklearn.svm.SVC.html</w:t>
      </w:r>
      <w:r w:rsidRPr="004E364A">
        <w:rPr>
          <w:rStyle w:val="Hyperlink"/>
          <w:rFonts w:ascii="Arial" w:hAnsi="Arial" w:cs="Arial"/>
          <w:sz w:val="22"/>
          <w:szCs w:val="22"/>
          <w:rPrChange w:id="492" w:author="Anupam Chakraborty" w:date="2017-05-10T22:51:00Z">
            <w:rPr>
              <w:rStyle w:val="Hyperlink"/>
            </w:rPr>
          </w:rPrChange>
        </w:rPr>
        <w:fldChar w:fldCharType="end"/>
      </w:r>
    </w:p>
    <w:p w14:paraId="10310C6E" w14:textId="52EA91FC" w:rsidR="001E6D44" w:rsidRPr="004E364A" w:rsidRDefault="001E6D44" w:rsidP="00250109">
      <w:pPr>
        <w:pStyle w:val="ListParagraph"/>
        <w:numPr>
          <w:ilvl w:val="1"/>
          <w:numId w:val="2"/>
        </w:numPr>
        <w:rPr>
          <w:rFonts w:ascii="Arial" w:hAnsi="Arial" w:cs="Arial"/>
          <w:sz w:val="22"/>
          <w:szCs w:val="22"/>
          <w:rPrChange w:id="493" w:author="Anupam Chakraborty" w:date="2017-05-10T22:51:00Z">
            <w:rPr/>
          </w:rPrChange>
        </w:rPr>
      </w:pPr>
      <w:ins w:id="494" w:author="Anupam Chakraborty" w:date="2017-05-09T23:46:00Z">
        <w:r w:rsidRPr="004E364A">
          <w:rPr>
            <w:rFonts w:ascii="Arial" w:hAnsi="Arial" w:cs="Arial"/>
            <w:sz w:val="22"/>
            <w:szCs w:val="22"/>
            <w:rPrChange w:id="495" w:author="Anupam Chakraborty" w:date="2017-05-10T22:51:00Z">
              <w:rPr/>
            </w:rPrChange>
          </w:rPr>
          <w:t>http://scikit-learn.org/stable/modules/generated/sklearn.model_selection.StratifiedKFold.html</w:t>
        </w:r>
      </w:ins>
    </w:p>
    <w:p w14:paraId="1E2AAC72" w14:textId="70CD217C" w:rsidR="00FA4A25" w:rsidRPr="004E364A" w:rsidRDefault="00BF426F" w:rsidP="00250109">
      <w:pPr>
        <w:pStyle w:val="ListParagraph"/>
        <w:numPr>
          <w:ilvl w:val="1"/>
          <w:numId w:val="2"/>
        </w:numPr>
        <w:rPr>
          <w:rFonts w:ascii="Arial" w:hAnsi="Arial" w:cs="Arial"/>
          <w:sz w:val="22"/>
          <w:szCs w:val="22"/>
          <w:rPrChange w:id="496" w:author="Anupam Chakraborty" w:date="2017-05-10T22:51:00Z">
            <w:rPr/>
          </w:rPrChange>
        </w:rPr>
      </w:pPr>
      <w:r w:rsidRPr="004E364A">
        <w:rPr>
          <w:rFonts w:ascii="Arial" w:hAnsi="Arial" w:cs="Arial"/>
          <w:sz w:val="22"/>
          <w:szCs w:val="22"/>
          <w:rPrChange w:id="497" w:author="Anupam Chakraborty" w:date="2017-05-10T22:51:00Z">
            <w:rPr>
              <w:rStyle w:val="Hyperlink"/>
            </w:rPr>
          </w:rPrChange>
        </w:rPr>
        <w:fldChar w:fldCharType="begin"/>
      </w:r>
      <w:r w:rsidRPr="004E364A">
        <w:rPr>
          <w:rFonts w:ascii="Arial" w:hAnsi="Arial" w:cs="Arial"/>
          <w:sz w:val="22"/>
          <w:szCs w:val="22"/>
          <w:rPrChange w:id="498" w:author="Anupam Chakraborty" w:date="2017-05-10T22:51:00Z">
            <w:rPr/>
          </w:rPrChange>
        </w:rPr>
        <w:instrText xml:space="preserve"> HYPERLINK "https://www.quora.com/What-are-C-and-gamma-with-regards-to-a-support-vector-machine" </w:instrText>
      </w:r>
      <w:r w:rsidRPr="004E364A">
        <w:rPr>
          <w:rFonts w:ascii="Arial" w:hAnsi="Arial" w:cs="Arial"/>
          <w:sz w:val="22"/>
          <w:szCs w:val="22"/>
          <w:rPrChange w:id="499" w:author="Anupam Chakraborty" w:date="2017-05-10T22:51:00Z">
            <w:rPr>
              <w:rStyle w:val="Hyperlink"/>
            </w:rPr>
          </w:rPrChange>
        </w:rPr>
        <w:fldChar w:fldCharType="separate"/>
      </w:r>
      <w:r w:rsidR="00A03610" w:rsidRPr="004E364A">
        <w:rPr>
          <w:rStyle w:val="Hyperlink"/>
          <w:rFonts w:ascii="Arial" w:hAnsi="Arial" w:cs="Arial"/>
          <w:sz w:val="22"/>
          <w:szCs w:val="22"/>
          <w:rPrChange w:id="500" w:author="Anupam Chakraborty" w:date="2017-05-10T22:51:00Z">
            <w:rPr>
              <w:rStyle w:val="Hyperlink"/>
            </w:rPr>
          </w:rPrChange>
        </w:rPr>
        <w:t>https://www.quora.com/What-are-C-and-gamma-with-regards-to-a-support-vector-machine</w:t>
      </w:r>
      <w:r w:rsidRPr="004E364A">
        <w:rPr>
          <w:rStyle w:val="Hyperlink"/>
          <w:rFonts w:ascii="Arial" w:hAnsi="Arial" w:cs="Arial"/>
          <w:sz w:val="22"/>
          <w:szCs w:val="22"/>
          <w:rPrChange w:id="501" w:author="Anupam Chakraborty" w:date="2017-05-10T22:51:00Z">
            <w:rPr>
              <w:rStyle w:val="Hyperlink"/>
            </w:rPr>
          </w:rPrChange>
        </w:rPr>
        <w:fldChar w:fldCharType="end"/>
      </w:r>
    </w:p>
    <w:p w14:paraId="3A8F03A7" w14:textId="76FD2ECA" w:rsidR="00A03610" w:rsidRPr="004E364A" w:rsidDel="004E364A" w:rsidRDefault="00BF426F" w:rsidP="00D41FA7">
      <w:pPr>
        <w:pStyle w:val="ListParagraph"/>
        <w:numPr>
          <w:ilvl w:val="1"/>
          <w:numId w:val="2"/>
        </w:numPr>
        <w:rPr>
          <w:del w:id="502" w:author="Anupam Chakraborty" w:date="2017-05-10T22:51:00Z"/>
          <w:rFonts w:ascii="Arial" w:hAnsi="Arial" w:cs="Arial"/>
          <w:sz w:val="22"/>
          <w:szCs w:val="22"/>
          <w:rPrChange w:id="503" w:author="Anupam Chakraborty" w:date="2017-05-10T22:51:00Z">
            <w:rPr>
              <w:del w:id="504" w:author="Anupam Chakraborty" w:date="2017-05-10T22:51:00Z"/>
            </w:rPr>
          </w:rPrChange>
        </w:rPr>
      </w:pPr>
      <w:r w:rsidRPr="004E364A">
        <w:rPr>
          <w:rFonts w:ascii="Arial" w:hAnsi="Arial" w:cs="Arial"/>
          <w:sz w:val="22"/>
          <w:szCs w:val="22"/>
          <w:rPrChange w:id="505" w:author="Anupam Chakraborty" w:date="2017-05-10T22:51:00Z">
            <w:rPr>
              <w:rStyle w:val="Hyperlink"/>
            </w:rPr>
          </w:rPrChange>
        </w:rPr>
        <w:fldChar w:fldCharType="begin"/>
      </w:r>
      <w:r w:rsidRPr="004E364A">
        <w:rPr>
          <w:rFonts w:ascii="Arial" w:hAnsi="Arial" w:cs="Arial"/>
          <w:sz w:val="22"/>
          <w:szCs w:val="22"/>
          <w:rPrChange w:id="506" w:author="Anupam Chakraborty" w:date="2017-05-10T22:51:00Z">
            <w:rPr/>
          </w:rPrChange>
        </w:rPr>
        <w:instrText xml:space="preserve"> HYPERLINK "https://discussions.udacity.com/t/how-to-use-pipeline-for-feature-scalling/164178/2" </w:instrText>
      </w:r>
      <w:r w:rsidRPr="004E364A">
        <w:rPr>
          <w:rFonts w:ascii="Arial" w:hAnsi="Arial" w:cs="Arial"/>
          <w:sz w:val="22"/>
          <w:szCs w:val="22"/>
          <w:rPrChange w:id="507" w:author="Anupam Chakraborty" w:date="2017-05-10T22:51:00Z">
            <w:rPr>
              <w:rStyle w:val="Hyperlink"/>
            </w:rPr>
          </w:rPrChange>
        </w:rPr>
        <w:fldChar w:fldCharType="separate"/>
      </w:r>
      <w:r w:rsidR="009C5A7D" w:rsidRPr="004E364A">
        <w:rPr>
          <w:rStyle w:val="Hyperlink"/>
          <w:rFonts w:ascii="Arial" w:hAnsi="Arial" w:cs="Arial"/>
          <w:sz w:val="22"/>
          <w:szCs w:val="22"/>
          <w:rPrChange w:id="508" w:author="Anupam Chakraborty" w:date="2017-05-10T22:51:00Z">
            <w:rPr>
              <w:rStyle w:val="Hyperlink"/>
            </w:rPr>
          </w:rPrChange>
        </w:rPr>
        <w:t>https://discussions.udacity.com/t/how-to-use-pipeline-for-feature-scalling/164178/2</w:t>
      </w:r>
      <w:r w:rsidRPr="004E364A">
        <w:rPr>
          <w:rStyle w:val="Hyperlink"/>
          <w:rFonts w:ascii="Arial" w:hAnsi="Arial" w:cs="Arial"/>
          <w:sz w:val="22"/>
          <w:szCs w:val="22"/>
          <w:rPrChange w:id="509" w:author="Anupam Chakraborty" w:date="2017-05-10T22:51:00Z">
            <w:rPr>
              <w:rStyle w:val="Hyperlink"/>
            </w:rPr>
          </w:rPrChange>
        </w:rPr>
        <w:fldChar w:fldCharType="end"/>
      </w:r>
    </w:p>
    <w:p w14:paraId="4375AC08" w14:textId="77777777" w:rsidR="009C5A7D" w:rsidRPr="004E364A" w:rsidRDefault="009C5A7D">
      <w:pPr>
        <w:pStyle w:val="ListParagraph"/>
        <w:numPr>
          <w:ilvl w:val="1"/>
          <w:numId w:val="2"/>
        </w:numPr>
        <w:rPr>
          <w:rFonts w:ascii="Arial" w:hAnsi="Arial" w:cs="Arial"/>
          <w:sz w:val="22"/>
          <w:szCs w:val="22"/>
          <w:rPrChange w:id="510" w:author="Anupam Chakraborty" w:date="2017-05-10T22:51:00Z">
            <w:rPr/>
          </w:rPrChange>
        </w:rPr>
        <w:pPrChange w:id="511" w:author="Anupam Chakraborty" w:date="2017-05-10T22:51:00Z">
          <w:pPr/>
        </w:pPrChange>
      </w:pPr>
    </w:p>
    <w:sectPr w:rsidR="009C5A7D" w:rsidRPr="004E364A" w:rsidSect="007200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D03"/>
    <w:multiLevelType w:val="hybridMultilevel"/>
    <w:tmpl w:val="4446C3DC"/>
    <w:lvl w:ilvl="0" w:tplc="F3A8FB1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90778"/>
    <w:multiLevelType w:val="multilevel"/>
    <w:tmpl w:val="7662E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55D41"/>
    <w:multiLevelType w:val="multilevel"/>
    <w:tmpl w:val="BE3A29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67F0837"/>
    <w:multiLevelType w:val="hybridMultilevel"/>
    <w:tmpl w:val="BB5A1B22"/>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E17699A"/>
    <w:multiLevelType w:val="hybridMultilevel"/>
    <w:tmpl w:val="0EB8F3A2"/>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2EC16506"/>
    <w:multiLevelType w:val="multilevel"/>
    <w:tmpl w:val="B0505A54"/>
    <w:lvl w:ilvl="0">
      <w:start w:val="1"/>
      <w:numFmt w:val="decimal"/>
      <w:lvlText w:val="%1."/>
      <w:lvlJc w:val="left"/>
      <w:pPr>
        <w:ind w:left="360" w:hanging="360"/>
      </w:pPr>
      <w:rPr>
        <w:rFonts w:hint="default"/>
      </w:rPr>
    </w:lvl>
    <w:lvl w:ilvl="1">
      <w:start w:val="1"/>
      <w:numFmt w:val="decimal"/>
      <w:lvlText w:val="%2)"/>
      <w:lvlJc w:val="left"/>
      <w:pPr>
        <w:ind w:left="1080" w:hanging="360"/>
      </w:pPr>
      <w:rPr>
        <w:rFonts w:eastAsia="Times New Roman" w:hint="default"/>
      </w:rPr>
    </w:lvl>
    <w:lvl w:ilvl="2">
      <w:start w:val="1"/>
      <w:numFmt w:val="lowerLetter"/>
      <w:lvlText w:val="%3)"/>
      <w:lvlJc w:val="left"/>
      <w:pPr>
        <w:ind w:left="1800" w:hanging="360"/>
      </w:pPr>
      <w:rPr>
        <w:rFonts w:eastAsia="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2C5728F"/>
    <w:multiLevelType w:val="hybridMultilevel"/>
    <w:tmpl w:val="450414DE"/>
    <w:lvl w:ilvl="0" w:tplc="5374F51E">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3B85F64"/>
    <w:multiLevelType w:val="hybridMultilevel"/>
    <w:tmpl w:val="7222224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8AA014D"/>
    <w:multiLevelType w:val="multilevel"/>
    <w:tmpl w:val="1B84F4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FD6D93"/>
    <w:multiLevelType w:val="multilevel"/>
    <w:tmpl w:val="B93E05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6F513B"/>
    <w:multiLevelType w:val="multilevel"/>
    <w:tmpl w:val="428A21B8"/>
    <w:lvl w:ilvl="0">
      <w:start w:val="2"/>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62D306E4"/>
    <w:multiLevelType w:val="hybridMultilevel"/>
    <w:tmpl w:val="A1FA69D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3CF1DE7"/>
    <w:multiLevelType w:val="hybridMultilevel"/>
    <w:tmpl w:val="B38A444E"/>
    <w:lvl w:ilvl="0" w:tplc="F3A8FB1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111342"/>
    <w:multiLevelType w:val="hybridMultilevel"/>
    <w:tmpl w:val="744AC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BC04C00"/>
    <w:multiLevelType w:val="hybridMultilevel"/>
    <w:tmpl w:val="F03CE432"/>
    <w:lvl w:ilvl="0" w:tplc="08090011">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8"/>
  </w:num>
  <w:num w:numId="5">
    <w:abstractNumId w:val="1"/>
  </w:num>
  <w:num w:numId="6">
    <w:abstractNumId w:val="9"/>
  </w:num>
  <w:num w:numId="7">
    <w:abstractNumId w:val="6"/>
  </w:num>
  <w:num w:numId="8">
    <w:abstractNumId w:val="12"/>
  </w:num>
  <w:num w:numId="9">
    <w:abstractNumId w:val="14"/>
  </w:num>
  <w:num w:numId="10">
    <w:abstractNumId w:val="13"/>
  </w:num>
  <w:num w:numId="11">
    <w:abstractNumId w:val="11"/>
  </w:num>
  <w:num w:numId="12">
    <w:abstractNumId w:val="7"/>
  </w:num>
  <w:num w:numId="13">
    <w:abstractNumId w:val="4"/>
  </w:num>
  <w:num w:numId="14">
    <w:abstractNumId w:val="3"/>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pam Chakraborty">
    <w15:presenceInfo w15:providerId="None" w15:userId="Anupam Chakrabo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BF"/>
    <w:rsid w:val="00016F4A"/>
    <w:rsid w:val="00023ABB"/>
    <w:rsid w:val="0002581E"/>
    <w:rsid w:val="00027FBF"/>
    <w:rsid w:val="00037674"/>
    <w:rsid w:val="00040C99"/>
    <w:rsid w:val="000659CB"/>
    <w:rsid w:val="00076528"/>
    <w:rsid w:val="00083E8D"/>
    <w:rsid w:val="00091ECD"/>
    <w:rsid w:val="00091F7F"/>
    <w:rsid w:val="001063D1"/>
    <w:rsid w:val="001211E5"/>
    <w:rsid w:val="0013018C"/>
    <w:rsid w:val="0013270F"/>
    <w:rsid w:val="0013773F"/>
    <w:rsid w:val="0016505F"/>
    <w:rsid w:val="00167C1A"/>
    <w:rsid w:val="00175426"/>
    <w:rsid w:val="00184A4D"/>
    <w:rsid w:val="001B5CF2"/>
    <w:rsid w:val="001D5962"/>
    <w:rsid w:val="001E1310"/>
    <w:rsid w:val="001E6D44"/>
    <w:rsid w:val="001F0908"/>
    <w:rsid w:val="001F2BA5"/>
    <w:rsid w:val="001F4C22"/>
    <w:rsid w:val="001F52B4"/>
    <w:rsid w:val="002216FF"/>
    <w:rsid w:val="002254AA"/>
    <w:rsid w:val="0022563C"/>
    <w:rsid w:val="00227609"/>
    <w:rsid w:val="002308E2"/>
    <w:rsid w:val="002339B0"/>
    <w:rsid w:val="002378AE"/>
    <w:rsid w:val="00250109"/>
    <w:rsid w:val="00265D29"/>
    <w:rsid w:val="00266BD8"/>
    <w:rsid w:val="00282665"/>
    <w:rsid w:val="002A37CB"/>
    <w:rsid w:val="002C32BC"/>
    <w:rsid w:val="002C6E24"/>
    <w:rsid w:val="002D6C60"/>
    <w:rsid w:val="002E0941"/>
    <w:rsid w:val="002E148A"/>
    <w:rsid w:val="003304C6"/>
    <w:rsid w:val="00333E83"/>
    <w:rsid w:val="00337AC4"/>
    <w:rsid w:val="0034448B"/>
    <w:rsid w:val="0035654C"/>
    <w:rsid w:val="0036349E"/>
    <w:rsid w:val="0036467B"/>
    <w:rsid w:val="003734A7"/>
    <w:rsid w:val="00373E83"/>
    <w:rsid w:val="00380937"/>
    <w:rsid w:val="00394120"/>
    <w:rsid w:val="003A23DF"/>
    <w:rsid w:val="003B4D46"/>
    <w:rsid w:val="003C4C00"/>
    <w:rsid w:val="003E2DCE"/>
    <w:rsid w:val="003F4CC5"/>
    <w:rsid w:val="00414748"/>
    <w:rsid w:val="004251A3"/>
    <w:rsid w:val="0043527D"/>
    <w:rsid w:val="00435B22"/>
    <w:rsid w:val="00437A99"/>
    <w:rsid w:val="00453709"/>
    <w:rsid w:val="00457C1D"/>
    <w:rsid w:val="0048046C"/>
    <w:rsid w:val="0049256F"/>
    <w:rsid w:val="00496197"/>
    <w:rsid w:val="004C3FDA"/>
    <w:rsid w:val="004C45AA"/>
    <w:rsid w:val="004D412C"/>
    <w:rsid w:val="004E1CD2"/>
    <w:rsid w:val="004E364A"/>
    <w:rsid w:val="004F267B"/>
    <w:rsid w:val="0051137A"/>
    <w:rsid w:val="00512F30"/>
    <w:rsid w:val="00515417"/>
    <w:rsid w:val="00523096"/>
    <w:rsid w:val="00527903"/>
    <w:rsid w:val="00541CE9"/>
    <w:rsid w:val="00545676"/>
    <w:rsid w:val="00561F0F"/>
    <w:rsid w:val="0057291D"/>
    <w:rsid w:val="00573C50"/>
    <w:rsid w:val="005766E3"/>
    <w:rsid w:val="00587FDC"/>
    <w:rsid w:val="005B0E85"/>
    <w:rsid w:val="005B1FA2"/>
    <w:rsid w:val="005D08CB"/>
    <w:rsid w:val="005D3185"/>
    <w:rsid w:val="005E7257"/>
    <w:rsid w:val="005F4123"/>
    <w:rsid w:val="00620F54"/>
    <w:rsid w:val="00626511"/>
    <w:rsid w:val="00633421"/>
    <w:rsid w:val="00633496"/>
    <w:rsid w:val="006459D2"/>
    <w:rsid w:val="0064665B"/>
    <w:rsid w:val="00657416"/>
    <w:rsid w:val="006746AB"/>
    <w:rsid w:val="006A427E"/>
    <w:rsid w:val="006C560A"/>
    <w:rsid w:val="006D4B0C"/>
    <w:rsid w:val="006E01CC"/>
    <w:rsid w:val="006E108A"/>
    <w:rsid w:val="006F148A"/>
    <w:rsid w:val="006F6D02"/>
    <w:rsid w:val="007044FE"/>
    <w:rsid w:val="007124FB"/>
    <w:rsid w:val="0072000E"/>
    <w:rsid w:val="00732BB0"/>
    <w:rsid w:val="00736BBB"/>
    <w:rsid w:val="007432F3"/>
    <w:rsid w:val="00751965"/>
    <w:rsid w:val="007B2166"/>
    <w:rsid w:val="007B7366"/>
    <w:rsid w:val="007D38CD"/>
    <w:rsid w:val="007D6E80"/>
    <w:rsid w:val="007F4D25"/>
    <w:rsid w:val="007F5A33"/>
    <w:rsid w:val="008215F8"/>
    <w:rsid w:val="008245D0"/>
    <w:rsid w:val="00835431"/>
    <w:rsid w:val="00835DD9"/>
    <w:rsid w:val="00836C71"/>
    <w:rsid w:val="008543EA"/>
    <w:rsid w:val="00857E71"/>
    <w:rsid w:val="0086302F"/>
    <w:rsid w:val="0088315E"/>
    <w:rsid w:val="008936E3"/>
    <w:rsid w:val="008B0777"/>
    <w:rsid w:val="008B68A1"/>
    <w:rsid w:val="008B79DD"/>
    <w:rsid w:val="008C0D07"/>
    <w:rsid w:val="008C4917"/>
    <w:rsid w:val="008D1D5D"/>
    <w:rsid w:val="008E76EC"/>
    <w:rsid w:val="008F6A6E"/>
    <w:rsid w:val="0090183E"/>
    <w:rsid w:val="00916261"/>
    <w:rsid w:val="009714DD"/>
    <w:rsid w:val="0097291B"/>
    <w:rsid w:val="00981650"/>
    <w:rsid w:val="009853B6"/>
    <w:rsid w:val="009C44A6"/>
    <w:rsid w:val="009C5A7D"/>
    <w:rsid w:val="009D1029"/>
    <w:rsid w:val="009E5D9C"/>
    <w:rsid w:val="00A03610"/>
    <w:rsid w:val="00A11733"/>
    <w:rsid w:val="00A14318"/>
    <w:rsid w:val="00A14B92"/>
    <w:rsid w:val="00A30BB3"/>
    <w:rsid w:val="00A345BB"/>
    <w:rsid w:val="00A355D4"/>
    <w:rsid w:val="00A552EB"/>
    <w:rsid w:val="00A9138D"/>
    <w:rsid w:val="00AB255A"/>
    <w:rsid w:val="00AB644C"/>
    <w:rsid w:val="00AC2260"/>
    <w:rsid w:val="00AC5BC3"/>
    <w:rsid w:val="00AD6C8B"/>
    <w:rsid w:val="00AE4094"/>
    <w:rsid w:val="00AE50E2"/>
    <w:rsid w:val="00B0498E"/>
    <w:rsid w:val="00B1446B"/>
    <w:rsid w:val="00B36E0A"/>
    <w:rsid w:val="00B503B9"/>
    <w:rsid w:val="00B75789"/>
    <w:rsid w:val="00B77548"/>
    <w:rsid w:val="00B80E44"/>
    <w:rsid w:val="00B81F39"/>
    <w:rsid w:val="00B84B2C"/>
    <w:rsid w:val="00B84BA4"/>
    <w:rsid w:val="00BC24D9"/>
    <w:rsid w:val="00BC4862"/>
    <w:rsid w:val="00BF426F"/>
    <w:rsid w:val="00C01252"/>
    <w:rsid w:val="00C24FF7"/>
    <w:rsid w:val="00C26199"/>
    <w:rsid w:val="00C3708B"/>
    <w:rsid w:val="00C66146"/>
    <w:rsid w:val="00C73AAA"/>
    <w:rsid w:val="00C808B2"/>
    <w:rsid w:val="00CA6A8A"/>
    <w:rsid w:val="00CB5EFD"/>
    <w:rsid w:val="00CD2E08"/>
    <w:rsid w:val="00CD32C2"/>
    <w:rsid w:val="00D0588E"/>
    <w:rsid w:val="00D2463D"/>
    <w:rsid w:val="00D32506"/>
    <w:rsid w:val="00D41FA7"/>
    <w:rsid w:val="00D535E4"/>
    <w:rsid w:val="00D717FD"/>
    <w:rsid w:val="00D775E0"/>
    <w:rsid w:val="00D80456"/>
    <w:rsid w:val="00DB4F07"/>
    <w:rsid w:val="00DB79B7"/>
    <w:rsid w:val="00DD6124"/>
    <w:rsid w:val="00DF00DC"/>
    <w:rsid w:val="00DF3CD2"/>
    <w:rsid w:val="00E02BCF"/>
    <w:rsid w:val="00E041E4"/>
    <w:rsid w:val="00E62783"/>
    <w:rsid w:val="00E657A1"/>
    <w:rsid w:val="00E80D2F"/>
    <w:rsid w:val="00E91D4B"/>
    <w:rsid w:val="00EB7BB4"/>
    <w:rsid w:val="00EC0F4F"/>
    <w:rsid w:val="00EC6364"/>
    <w:rsid w:val="00ED728F"/>
    <w:rsid w:val="00EE6EA5"/>
    <w:rsid w:val="00EF4BF7"/>
    <w:rsid w:val="00F115B6"/>
    <w:rsid w:val="00F2650B"/>
    <w:rsid w:val="00F3292F"/>
    <w:rsid w:val="00F34110"/>
    <w:rsid w:val="00F35233"/>
    <w:rsid w:val="00F65FF2"/>
    <w:rsid w:val="00F903A3"/>
    <w:rsid w:val="00FA4A25"/>
    <w:rsid w:val="00FA4CD3"/>
    <w:rsid w:val="00FA5125"/>
    <w:rsid w:val="00FC34CC"/>
    <w:rsid w:val="00FC62F1"/>
    <w:rsid w:val="00FD5BAD"/>
    <w:rsid w:val="00FD7176"/>
    <w:rsid w:val="00FE41C1"/>
    <w:rsid w:val="00FE729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75C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BC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027FBF"/>
    <w:pPr>
      <w:spacing w:before="100" w:beforeAutospacing="1" w:after="100" w:afterAutospacing="1"/>
    </w:pPr>
  </w:style>
  <w:style w:type="character" w:customStyle="1" w:styleId="c5">
    <w:name w:val="c5"/>
    <w:basedOn w:val="DefaultParagraphFont"/>
    <w:rsid w:val="00027FBF"/>
  </w:style>
  <w:style w:type="character" w:customStyle="1" w:styleId="c3">
    <w:name w:val="c3"/>
    <w:basedOn w:val="DefaultParagraphFont"/>
    <w:rsid w:val="00027FBF"/>
  </w:style>
  <w:style w:type="character" w:customStyle="1" w:styleId="apple-converted-space">
    <w:name w:val="apple-converted-space"/>
    <w:basedOn w:val="DefaultParagraphFont"/>
    <w:rsid w:val="00027FBF"/>
  </w:style>
  <w:style w:type="character" w:customStyle="1" w:styleId="c8">
    <w:name w:val="c8"/>
    <w:basedOn w:val="DefaultParagraphFont"/>
    <w:rsid w:val="00027FBF"/>
  </w:style>
  <w:style w:type="character" w:styleId="Hyperlink">
    <w:name w:val="Hyperlink"/>
    <w:basedOn w:val="DefaultParagraphFont"/>
    <w:uiPriority w:val="99"/>
    <w:unhideWhenUsed/>
    <w:rsid w:val="00027FBF"/>
    <w:rPr>
      <w:color w:val="0000FF"/>
      <w:u w:val="single"/>
    </w:rPr>
  </w:style>
  <w:style w:type="paragraph" w:styleId="ListParagraph">
    <w:name w:val="List Paragraph"/>
    <w:basedOn w:val="Normal"/>
    <w:uiPriority w:val="34"/>
    <w:qFormat/>
    <w:rsid w:val="008543EA"/>
    <w:pPr>
      <w:ind w:left="720"/>
      <w:contextualSpacing/>
    </w:pPr>
    <w:rPr>
      <w:rFonts w:asciiTheme="minorHAnsi" w:hAnsiTheme="minorHAnsi" w:cstheme="minorBidi"/>
      <w:lang w:eastAsia="en-US"/>
    </w:rPr>
  </w:style>
  <w:style w:type="paragraph" w:customStyle="1" w:styleId="p1">
    <w:name w:val="p1"/>
    <w:basedOn w:val="Normal"/>
    <w:rsid w:val="001E1310"/>
    <w:pPr>
      <w:shd w:val="clear" w:color="auto" w:fill="FFFFFF"/>
    </w:pPr>
    <w:rPr>
      <w:rFonts w:ascii="Menlo" w:hAnsi="Menlo" w:cs="Menlo"/>
      <w:color w:val="000000"/>
      <w:sz w:val="17"/>
      <w:szCs w:val="17"/>
    </w:rPr>
  </w:style>
  <w:style w:type="character" w:customStyle="1" w:styleId="s1">
    <w:name w:val="s1"/>
    <w:basedOn w:val="DefaultParagraphFont"/>
    <w:rsid w:val="001E1310"/>
  </w:style>
  <w:style w:type="paragraph" w:customStyle="1" w:styleId="m5640882574338064463gmail-p1">
    <w:name w:val="m_5640882574338064463gmail-p1"/>
    <w:basedOn w:val="Normal"/>
    <w:rsid w:val="00835431"/>
    <w:pPr>
      <w:spacing w:before="100" w:beforeAutospacing="1" w:after="100" w:afterAutospacing="1"/>
    </w:pPr>
  </w:style>
  <w:style w:type="character" w:customStyle="1" w:styleId="m5640882574338064463gmail-s1">
    <w:name w:val="m_5640882574338064463gmail-s1"/>
    <w:basedOn w:val="DefaultParagraphFont"/>
    <w:rsid w:val="00835431"/>
  </w:style>
  <w:style w:type="table" w:styleId="TableGrid">
    <w:name w:val="Table Grid"/>
    <w:basedOn w:val="TableNormal"/>
    <w:uiPriority w:val="39"/>
    <w:rsid w:val="00F65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
    <w:name w:val="first"/>
    <w:basedOn w:val="Normal"/>
    <w:rsid w:val="002254AA"/>
    <w:pPr>
      <w:spacing w:before="100" w:beforeAutospacing="1" w:after="100" w:afterAutospacing="1"/>
    </w:pPr>
  </w:style>
  <w:style w:type="character" w:styleId="Strong">
    <w:name w:val="Strong"/>
    <w:basedOn w:val="DefaultParagraphFont"/>
    <w:uiPriority w:val="22"/>
    <w:qFormat/>
    <w:rsid w:val="002254AA"/>
    <w:rPr>
      <w:b/>
      <w:bCs/>
    </w:rPr>
  </w:style>
  <w:style w:type="paragraph" w:styleId="NormalWeb">
    <w:name w:val="Normal (Web)"/>
    <w:basedOn w:val="Normal"/>
    <w:uiPriority w:val="99"/>
    <w:semiHidden/>
    <w:unhideWhenUsed/>
    <w:rsid w:val="002254AA"/>
    <w:pPr>
      <w:spacing w:before="100" w:beforeAutospacing="1" w:after="100" w:afterAutospacing="1"/>
    </w:pPr>
  </w:style>
  <w:style w:type="character" w:styleId="PlaceholderText">
    <w:name w:val="Placeholder Text"/>
    <w:basedOn w:val="DefaultParagraphFont"/>
    <w:uiPriority w:val="99"/>
    <w:semiHidden/>
    <w:rsid w:val="001F52B4"/>
    <w:rPr>
      <w:color w:val="808080"/>
    </w:rPr>
  </w:style>
  <w:style w:type="paragraph" w:styleId="BalloonText">
    <w:name w:val="Balloon Text"/>
    <w:basedOn w:val="Normal"/>
    <w:link w:val="BalloonTextChar"/>
    <w:uiPriority w:val="99"/>
    <w:semiHidden/>
    <w:unhideWhenUsed/>
    <w:rsid w:val="003B4D46"/>
    <w:rPr>
      <w:sz w:val="18"/>
      <w:szCs w:val="18"/>
    </w:rPr>
  </w:style>
  <w:style w:type="character" w:customStyle="1" w:styleId="BalloonTextChar">
    <w:name w:val="Balloon Text Char"/>
    <w:basedOn w:val="DefaultParagraphFont"/>
    <w:link w:val="BalloonText"/>
    <w:uiPriority w:val="99"/>
    <w:semiHidden/>
    <w:rsid w:val="003B4D46"/>
    <w:rPr>
      <w:rFonts w:ascii="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7208">
      <w:bodyDiv w:val="1"/>
      <w:marLeft w:val="0"/>
      <w:marRight w:val="0"/>
      <w:marTop w:val="0"/>
      <w:marBottom w:val="0"/>
      <w:divBdr>
        <w:top w:val="none" w:sz="0" w:space="0" w:color="auto"/>
        <w:left w:val="none" w:sz="0" w:space="0" w:color="auto"/>
        <w:bottom w:val="none" w:sz="0" w:space="0" w:color="auto"/>
        <w:right w:val="none" w:sz="0" w:space="0" w:color="auto"/>
      </w:divBdr>
    </w:div>
    <w:div w:id="23068996">
      <w:bodyDiv w:val="1"/>
      <w:marLeft w:val="0"/>
      <w:marRight w:val="0"/>
      <w:marTop w:val="0"/>
      <w:marBottom w:val="0"/>
      <w:divBdr>
        <w:top w:val="none" w:sz="0" w:space="0" w:color="auto"/>
        <w:left w:val="none" w:sz="0" w:space="0" w:color="auto"/>
        <w:bottom w:val="none" w:sz="0" w:space="0" w:color="auto"/>
        <w:right w:val="none" w:sz="0" w:space="0" w:color="auto"/>
      </w:divBdr>
    </w:div>
    <w:div w:id="32660280">
      <w:bodyDiv w:val="1"/>
      <w:marLeft w:val="0"/>
      <w:marRight w:val="0"/>
      <w:marTop w:val="0"/>
      <w:marBottom w:val="0"/>
      <w:divBdr>
        <w:top w:val="none" w:sz="0" w:space="0" w:color="auto"/>
        <w:left w:val="none" w:sz="0" w:space="0" w:color="auto"/>
        <w:bottom w:val="none" w:sz="0" w:space="0" w:color="auto"/>
        <w:right w:val="none" w:sz="0" w:space="0" w:color="auto"/>
      </w:divBdr>
    </w:div>
    <w:div w:id="78718037">
      <w:bodyDiv w:val="1"/>
      <w:marLeft w:val="0"/>
      <w:marRight w:val="0"/>
      <w:marTop w:val="0"/>
      <w:marBottom w:val="0"/>
      <w:divBdr>
        <w:top w:val="none" w:sz="0" w:space="0" w:color="auto"/>
        <w:left w:val="none" w:sz="0" w:space="0" w:color="auto"/>
        <w:bottom w:val="none" w:sz="0" w:space="0" w:color="auto"/>
        <w:right w:val="none" w:sz="0" w:space="0" w:color="auto"/>
      </w:divBdr>
    </w:div>
    <w:div w:id="95291166">
      <w:bodyDiv w:val="1"/>
      <w:marLeft w:val="0"/>
      <w:marRight w:val="0"/>
      <w:marTop w:val="0"/>
      <w:marBottom w:val="0"/>
      <w:divBdr>
        <w:top w:val="none" w:sz="0" w:space="0" w:color="auto"/>
        <w:left w:val="none" w:sz="0" w:space="0" w:color="auto"/>
        <w:bottom w:val="none" w:sz="0" w:space="0" w:color="auto"/>
        <w:right w:val="none" w:sz="0" w:space="0" w:color="auto"/>
      </w:divBdr>
    </w:div>
    <w:div w:id="106123938">
      <w:bodyDiv w:val="1"/>
      <w:marLeft w:val="0"/>
      <w:marRight w:val="0"/>
      <w:marTop w:val="0"/>
      <w:marBottom w:val="0"/>
      <w:divBdr>
        <w:top w:val="none" w:sz="0" w:space="0" w:color="auto"/>
        <w:left w:val="none" w:sz="0" w:space="0" w:color="auto"/>
        <w:bottom w:val="none" w:sz="0" w:space="0" w:color="auto"/>
        <w:right w:val="none" w:sz="0" w:space="0" w:color="auto"/>
      </w:divBdr>
    </w:div>
    <w:div w:id="121462116">
      <w:bodyDiv w:val="1"/>
      <w:marLeft w:val="0"/>
      <w:marRight w:val="0"/>
      <w:marTop w:val="0"/>
      <w:marBottom w:val="0"/>
      <w:divBdr>
        <w:top w:val="none" w:sz="0" w:space="0" w:color="auto"/>
        <w:left w:val="none" w:sz="0" w:space="0" w:color="auto"/>
        <w:bottom w:val="none" w:sz="0" w:space="0" w:color="auto"/>
        <w:right w:val="none" w:sz="0" w:space="0" w:color="auto"/>
      </w:divBdr>
    </w:div>
    <w:div w:id="122894910">
      <w:bodyDiv w:val="1"/>
      <w:marLeft w:val="0"/>
      <w:marRight w:val="0"/>
      <w:marTop w:val="0"/>
      <w:marBottom w:val="0"/>
      <w:divBdr>
        <w:top w:val="none" w:sz="0" w:space="0" w:color="auto"/>
        <w:left w:val="none" w:sz="0" w:space="0" w:color="auto"/>
        <w:bottom w:val="none" w:sz="0" w:space="0" w:color="auto"/>
        <w:right w:val="none" w:sz="0" w:space="0" w:color="auto"/>
      </w:divBdr>
    </w:div>
    <w:div w:id="132984761">
      <w:bodyDiv w:val="1"/>
      <w:marLeft w:val="0"/>
      <w:marRight w:val="0"/>
      <w:marTop w:val="0"/>
      <w:marBottom w:val="0"/>
      <w:divBdr>
        <w:top w:val="none" w:sz="0" w:space="0" w:color="auto"/>
        <w:left w:val="none" w:sz="0" w:space="0" w:color="auto"/>
        <w:bottom w:val="none" w:sz="0" w:space="0" w:color="auto"/>
        <w:right w:val="none" w:sz="0" w:space="0" w:color="auto"/>
      </w:divBdr>
    </w:div>
    <w:div w:id="204417057">
      <w:bodyDiv w:val="1"/>
      <w:marLeft w:val="0"/>
      <w:marRight w:val="0"/>
      <w:marTop w:val="0"/>
      <w:marBottom w:val="0"/>
      <w:divBdr>
        <w:top w:val="none" w:sz="0" w:space="0" w:color="auto"/>
        <w:left w:val="none" w:sz="0" w:space="0" w:color="auto"/>
        <w:bottom w:val="none" w:sz="0" w:space="0" w:color="auto"/>
        <w:right w:val="none" w:sz="0" w:space="0" w:color="auto"/>
      </w:divBdr>
    </w:div>
    <w:div w:id="222639969">
      <w:bodyDiv w:val="1"/>
      <w:marLeft w:val="0"/>
      <w:marRight w:val="0"/>
      <w:marTop w:val="0"/>
      <w:marBottom w:val="0"/>
      <w:divBdr>
        <w:top w:val="none" w:sz="0" w:space="0" w:color="auto"/>
        <w:left w:val="none" w:sz="0" w:space="0" w:color="auto"/>
        <w:bottom w:val="none" w:sz="0" w:space="0" w:color="auto"/>
        <w:right w:val="none" w:sz="0" w:space="0" w:color="auto"/>
      </w:divBdr>
    </w:div>
    <w:div w:id="231627738">
      <w:bodyDiv w:val="1"/>
      <w:marLeft w:val="0"/>
      <w:marRight w:val="0"/>
      <w:marTop w:val="0"/>
      <w:marBottom w:val="0"/>
      <w:divBdr>
        <w:top w:val="none" w:sz="0" w:space="0" w:color="auto"/>
        <w:left w:val="none" w:sz="0" w:space="0" w:color="auto"/>
        <w:bottom w:val="none" w:sz="0" w:space="0" w:color="auto"/>
        <w:right w:val="none" w:sz="0" w:space="0" w:color="auto"/>
      </w:divBdr>
    </w:div>
    <w:div w:id="271281687">
      <w:bodyDiv w:val="1"/>
      <w:marLeft w:val="0"/>
      <w:marRight w:val="0"/>
      <w:marTop w:val="0"/>
      <w:marBottom w:val="0"/>
      <w:divBdr>
        <w:top w:val="none" w:sz="0" w:space="0" w:color="auto"/>
        <w:left w:val="none" w:sz="0" w:space="0" w:color="auto"/>
        <w:bottom w:val="none" w:sz="0" w:space="0" w:color="auto"/>
        <w:right w:val="none" w:sz="0" w:space="0" w:color="auto"/>
      </w:divBdr>
    </w:div>
    <w:div w:id="302199702">
      <w:bodyDiv w:val="1"/>
      <w:marLeft w:val="0"/>
      <w:marRight w:val="0"/>
      <w:marTop w:val="0"/>
      <w:marBottom w:val="0"/>
      <w:divBdr>
        <w:top w:val="none" w:sz="0" w:space="0" w:color="auto"/>
        <w:left w:val="none" w:sz="0" w:space="0" w:color="auto"/>
        <w:bottom w:val="none" w:sz="0" w:space="0" w:color="auto"/>
        <w:right w:val="none" w:sz="0" w:space="0" w:color="auto"/>
      </w:divBdr>
    </w:div>
    <w:div w:id="324088635">
      <w:bodyDiv w:val="1"/>
      <w:marLeft w:val="0"/>
      <w:marRight w:val="0"/>
      <w:marTop w:val="0"/>
      <w:marBottom w:val="0"/>
      <w:divBdr>
        <w:top w:val="none" w:sz="0" w:space="0" w:color="auto"/>
        <w:left w:val="none" w:sz="0" w:space="0" w:color="auto"/>
        <w:bottom w:val="none" w:sz="0" w:space="0" w:color="auto"/>
        <w:right w:val="none" w:sz="0" w:space="0" w:color="auto"/>
      </w:divBdr>
    </w:div>
    <w:div w:id="351147083">
      <w:bodyDiv w:val="1"/>
      <w:marLeft w:val="0"/>
      <w:marRight w:val="0"/>
      <w:marTop w:val="0"/>
      <w:marBottom w:val="0"/>
      <w:divBdr>
        <w:top w:val="none" w:sz="0" w:space="0" w:color="auto"/>
        <w:left w:val="none" w:sz="0" w:space="0" w:color="auto"/>
        <w:bottom w:val="none" w:sz="0" w:space="0" w:color="auto"/>
        <w:right w:val="none" w:sz="0" w:space="0" w:color="auto"/>
      </w:divBdr>
    </w:div>
    <w:div w:id="421297527">
      <w:bodyDiv w:val="1"/>
      <w:marLeft w:val="0"/>
      <w:marRight w:val="0"/>
      <w:marTop w:val="0"/>
      <w:marBottom w:val="0"/>
      <w:divBdr>
        <w:top w:val="none" w:sz="0" w:space="0" w:color="auto"/>
        <w:left w:val="none" w:sz="0" w:space="0" w:color="auto"/>
        <w:bottom w:val="none" w:sz="0" w:space="0" w:color="auto"/>
        <w:right w:val="none" w:sz="0" w:space="0" w:color="auto"/>
      </w:divBdr>
    </w:div>
    <w:div w:id="425464154">
      <w:bodyDiv w:val="1"/>
      <w:marLeft w:val="0"/>
      <w:marRight w:val="0"/>
      <w:marTop w:val="0"/>
      <w:marBottom w:val="0"/>
      <w:divBdr>
        <w:top w:val="none" w:sz="0" w:space="0" w:color="auto"/>
        <w:left w:val="none" w:sz="0" w:space="0" w:color="auto"/>
        <w:bottom w:val="none" w:sz="0" w:space="0" w:color="auto"/>
        <w:right w:val="none" w:sz="0" w:space="0" w:color="auto"/>
      </w:divBdr>
    </w:div>
    <w:div w:id="428082794">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30275639">
      <w:bodyDiv w:val="1"/>
      <w:marLeft w:val="0"/>
      <w:marRight w:val="0"/>
      <w:marTop w:val="0"/>
      <w:marBottom w:val="0"/>
      <w:divBdr>
        <w:top w:val="none" w:sz="0" w:space="0" w:color="auto"/>
        <w:left w:val="none" w:sz="0" w:space="0" w:color="auto"/>
        <w:bottom w:val="none" w:sz="0" w:space="0" w:color="auto"/>
        <w:right w:val="none" w:sz="0" w:space="0" w:color="auto"/>
      </w:divBdr>
    </w:div>
    <w:div w:id="438839218">
      <w:bodyDiv w:val="1"/>
      <w:marLeft w:val="0"/>
      <w:marRight w:val="0"/>
      <w:marTop w:val="0"/>
      <w:marBottom w:val="0"/>
      <w:divBdr>
        <w:top w:val="none" w:sz="0" w:space="0" w:color="auto"/>
        <w:left w:val="none" w:sz="0" w:space="0" w:color="auto"/>
        <w:bottom w:val="none" w:sz="0" w:space="0" w:color="auto"/>
        <w:right w:val="none" w:sz="0" w:space="0" w:color="auto"/>
      </w:divBdr>
    </w:div>
    <w:div w:id="500122138">
      <w:bodyDiv w:val="1"/>
      <w:marLeft w:val="0"/>
      <w:marRight w:val="0"/>
      <w:marTop w:val="0"/>
      <w:marBottom w:val="0"/>
      <w:divBdr>
        <w:top w:val="none" w:sz="0" w:space="0" w:color="auto"/>
        <w:left w:val="none" w:sz="0" w:space="0" w:color="auto"/>
        <w:bottom w:val="none" w:sz="0" w:space="0" w:color="auto"/>
        <w:right w:val="none" w:sz="0" w:space="0" w:color="auto"/>
      </w:divBdr>
    </w:div>
    <w:div w:id="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501511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6996">
      <w:bodyDiv w:val="1"/>
      <w:marLeft w:val="0"/>
      <w:marRight w:val="0"/>
      <w:marTop w:val="0"/>
      <w:marBottom w:val="0"/>
      <w:divBdr>
        <w:top w:val="none" w:sz="0" w:space="0" w:color="auto"/>
        <w:left w:val="none" w:sz="0" w:space="0" w:color="auto"/>
        <w:bottom w:val="none" w:sz="0" w:space="0" w:color="auto"/>
        <w:right w:val="none" w:sz="0" w:space="0" w:color="auto"/>
      </w:divBdr>
    </w:div>
    <w:div w:id="585305503">
      <w:bodyDiv w:val="1"/>
      <w:marLeft w:val="0"/>
      <w:marRight w:val="0"/>
      <w:marTop w:val="0"/>
      <w:marBottom w:val="0"/>
      <w:divBdr>
        <w:top w:val="none" w:sz="0" w:space="0" w:color="auto"/>
        <w:left w:val="none" w:sz="0" w:space="0" w:color="auto"/>
        <w:bottom w:val="none" w:sz="0" w:space="0" w:color="auto"/>
        <w:right w:val="none" w:sz="0" w:space="0" w:color="auto"/>
      </w:divBdr>
    </w:div>
    <w:div w:id="589775381">
      <w:bodyDiv w:val="1"/>
      <w:marLeft w:val="0"/>
      <w:marRight w:val="0"/>
      <w:marTop w:val="0"/>
      <w:marBottom w:val="0"/>
      <w:divBdr>
        <w:top w:val="none" w:sz="0" w:space="0" w:color="auto"/>
        <w:left w:val="none" w:sz="0" w:space="0" w:color="auto"/>
        <w:bottom w:val="none" w:sz="0" w:space="0" w:color="auto"/>
        <w:right w:val="none" w:sz="0" w:space="0" w:color="auto"/>
      </w:divBdr>
    </w:div>
    <w:div w:id="596182879">
      <w:bodyDiv w:val="1"/>
      <w:marLeft w:val="0"/>
      <w:marRight w:val="0"/>
      <w:marTop w:val="0"/>
      <w:marBottom w:val="0"/>
      <w:divBdr>
        <w:top w:val="none" w:sz="0" w:space="0" w:color="auto"/>
        <w:left w:val="none" w:sz="0" w:space="0" w:color="auto"/>
        <w:bottom w:val="none" w:sz="0" w:space="0" w:color="auto"/>
        <w:right w:val="none" w:sz="0" w:space="0" w:color="auto"/>
      </w:divBdr>
    </w:div>
    <w:div w:id="628437187">
      <w:bodyDiv w:val="1"/>
      <w:marLeft w:val="0"/>
      <w:marRight w:val="0"/>
      <w:marTop w:val="0"/>
      <w:marBottom w:val="0"/>
      <w:divBdr>
        <w:top w:val="none" w:sz="0" w:space="0" w:color="auto"/>
        <w:left w:val="none" w:sz="0" w:space="0" w:color="auto"/>
        <w:bottom w:val="none" w:sz="0" w:space="0" w:color="auto"/>
        <w:right w:val="none" w:sz="0" w:space="0" w:color="auto"/>
      </w:divBdr>
    </w:div>
    <w:div w:id="677273588">
      <w:bodyDiv w:val="1"/>
      <w:marLeft w:val="0"/>
      <w:marRight w:val="0"/>
      <w:marTop w:val="0"/>
      <w:marBottom w:val="0"/>
      <w:divBdr>
        <w:top w:val="none" w:sz="0" w:space="0" w:color="auto"/>
        <w:left w:val="none" w:sz="0" w:space="0" w:color="auto"/>
        <w:bottom w:val="none" w:sz="0" w:space="0" w:color="auto"/>
        <w:right w:val="none" w:sz="0" w:space="0" w:color="auto"/>
      </w:divBdr>
    </w:div>
    <w:div w:id="698699861">
      <w:bodyDiv w:val="1"/>
      <w:marLeft w:val="0"/>
      <w:marRight w:val="0"/>
      <w:marTop w:val="0"/>
      <w:marBottom w:val="0"/>
      <w:divBdr>
        <w:top w:val="none" w:sz="0" w:space="0" w:color="auto"/>
        <w:left w:val="none" w:sz="0" w:space="0" w:color="auto"/>
        <w:bottom w:val="none" w:sz="0" w:space="0" w:color="auto"/>
        <w:right w:val="none" w:sz="0" w:space="0" w:color="auto"/>
      </w:divBdr>
    </w:div>
    <w:div w:id="703099204">
      <w:bodyDiv w:val="1"/>
      <w:marLeft w:val="0"/>
      <w:marRight w:val="0"/>
      <w:marTop w:val="0"/>
      <w:marBottom w:val="0"/>
      <w:divBdr>
        <w:top w:val="none" w:sz="0" w:space="0" w:color="auto"/>
        <w:left w:val="none" w:sz="0" w:space="0" w:color="auto"/>
        <w:bottom w:val="none" w:sz="0" w:space="0" w:color="auto"/>
        <w:right w:val="none" w:sz="0" w:space="0" w:color="auto"/>
      </w:divBdr>
    </w:div>
    <w:div w:id="708258863">
      <w:bodyDiv w:val="1"/>
      <w:marLeft w:val="0"/>
      <w:marRight w:val="0"/>
      <w:marTop w:val="0"/>
      <w:marBottom w:val="0"/>
      <w:divBdr>
        <w:top w:val="none" w:sz="0" w:space="0" w:color="auto"/>
        <w:left w:val="none" w:sz="0" w:space="0" w:color="auto"/>
        <w:bottom w:val="none" w:sz="0" w:space="0" w:color="auto"/>
        <w:right w:val="none" w:sz="0" w:space="0" w:color="auto"/>
      </w:divBdr>
    </w:div>
    <w:div w:id="712997198">
      <w:bodyDiv w:val="1"/>
      <w:marLeft w:val="0"/>
      <w:marRight w:val="0"/>
      <w:marTop w:val="0"/>
      <w:marBottom w:val="0"/>
      <w:divBdr>
        <w:top w:val="none" w:sz="0" w:space="0" w:color="auto"/>
        <w:left w:val="none" w:sz="0" w:space="0" w:color="auto"/>
        <w:bottom w:val="none" w:sz="0" w:space="0" w:color="auto"/>
        <w:right w:val="none" w:sz="0" w:space="0" w:color="auto"/>
      </w:divBdr>
    </w:div>
    <w:div w:id="734933397">
      <w:bodyDiv w:val="1"/>
      <w:marLeft w:val="0"/>
      <w:marRight w:val="0"/>
      <w:marTop w:val="0"/>
      <w:marBottom w:val="0"/>
      <w:divBdr>
        <w:top w:val="none" w:sz="0" w:space="0" w:color="auto"/>
        <w:left w:val="none" w:sz="0" w:space="0" w:color="auto"/>
        <w:bottom w:val="none" w:sz="0" w:space="0" w:color="auto"/>
        <w:right w:val="none" w:sz="0" w:space="0" w:color="auto"/>
      </w:divBdr>
    </w:div>
    <w:div w:id="737242623">
      <w:bodyDiv w:val="1"/>
      <w:marLeft w:val="0"/>
      <w:marRight w:val="0"/>
      <w:marTop w:val="0"/>
      <w:marBottom w:val="0"/>
      <w:divBdr>
        <w:top w:val="none" w:sz="0" w:space="0" w:color="auto"/>
        <w:left w:val="none" w:sz="0" w:space="0" w:color="auto"/>
        <w:bottom w:val="none" w:sz="0" w:space="0" w:color="auto"/>
        <w:right w:val="none" w:sz="0" w:space="0" w:color="auto"/>
      </w:divBdr>
    </w:div>
    <w:div w:id="740520951">
      <w:bodyDiv w:val="1"/>
      <w:marLeft w:val="0"/>
      <w:marRight w:val="0"/>
      <w:marTop w:val="0"/>
      <w:marBottom w:val="0"/>
      <w:divBdr>
        <w:top w:val="none" w:sz="0" w:space="0" w:color="auto"/>
        <w:left w:val="none" w:sz="0" w:space="0" w:color="auto"/>
        <w:bottom w:val="none" w:sz="0" w:space="0" w:color="auto"/>
        <w:right w:val="none" w:sz="0" w:space="0" w:color="auto"/>
      </w:divBdr>
    </w:div>
    <w:div w:id="777989763">
      <w:bodyDiv w:val="1"/>
      <w:marLeft w:val="0"/>
      <w:marRight w:val="0"/>
      <w:marTop w:val="0"/>
      <w:marBottom w:val="0"/>
      <w:divBdr>
        <w:top w:val="none" w:sz="0" w:space="0" w:color="auto"/>
        <w:left w:val="none" w:sz="0" w:space="0" w:color="auto"/>
        <w:bottom w:val="none" w:sz="0" w:space="0" w:color="auto"/>
        <w:right w:val="none" w:sz="0" w:space="0" w:color="auto"/>
      </w:divBdr>
    </w:div>
    <w:div w:id="804810394">
      <w:bodyDiv w:val="1"/>
      <w:marLeft w:val="0"/>
      <w:marRight w:val="0"/>
      <w:marTop w:val="0"/>
      <w:marBottom w:val="0"/>
      <w:divBdr>
        <w:top w:val="none" w:sz="0" w:space="0" w:color="auto"/>
        <w:left w:val="none" w:sz="0" w:space="0" w:color="auto"/>
        <w:bottom w:val="none" w:sz="0" w:space="0" w:color="auto"/>
        <w:right w:val="none" w:sz="0" w:space="0" w:color="auto"/>
      </w:divBdr>
    </w:div>
    <w:div w:id="824005711">
      <w:bodyDiv w:val="1"/>
      <w:marLeft w:val="0"/>
      <w:marRight w:val="0"/>
      <w:marTop w:val="0"/>
      <w:marBottom w:val="0"/>
      <w:divBdr>
        <w:top w:val="none" w:sz="0" w:space="0" w:color="auto"/>
        <w:left w:val="none" w:sz="0" w:space="0" w:color="auto"/>
        <w:bottom w:val="none" w:sz="0" w:space="0" w:color="auto"/>
        <w:right w:val="none" w:sz="0" w:space="0" w:color="auto"/>
      </w:divBdr>
    </w:div>
    <w:div w:id="829905270">
      <w:bodyDiv w:val="1"/>
      <w:marLeft w:val="0"/>
      <w:marRight w:val="0"/>
      <w:marTop w:val="0"/>
      <w:marBottom w:val="0"/>
      <w:divBdr>
        <w:top w:val="none" w:sz="0" w:space="0" w:color="auto"/>
        <w:left w:val="none" w:sz="0" w:space="0" w:color="auto"/>
        <w:bottom w:val="none" w:sz="0" w:space="0" w:color="auto"/>
        <w:right w:val="none" w:sz="0" w:space="0" w:color="auto"/>
      </w:divBdr>
    </w:div>
    <w:div w:id="886644734">
      <w:bodyDiv w:val="1"/>
      <w:marLeft w:val="0"/>
      <w:marRight w:val="0"/>
      <w:marTop w:val="0"/>
      <w:marBottom w:val="0"/>
      <w:divBdr>
        <w:top w:val="none" w:sz="0" w:space="0" w:color="auto"/>
        <w:left w:val="none" w:sz="0" w:space="0" w:color="auto"/>
        <w:bottom w:val="none" w:sz="0" w:space="0" w:color="auto"/>
        <w:right w:val="none" w:sz="0" w:space="0" w:color="auto"/>
      </w:divBdr>
    </w:div>
    <w:div w:id="894698987">
      <w:bodyDiv w:val="1"/>
      <w:marLeft w:val="0"/>
      <w:marRight w:val="0"/>
      <w:marTop w:val="0"/>
      <w:marBottom w:val="0"/>
      <w:divBdr>
        <w:top w:val="none" w:sz="0" w:space="0" w:color="auto"/>
        <w:left w:val="none" w:sz="0" w:space="0" w:color="auto"/>
        <w:bottom w:val="none" w:sz="0" w:space="0" w:color="auto"/>
        <w:right w:val="none" w:sz="0" w:space="0" w:color="auto"/>
      </w:divBdr>
    </w:div>
    <w:div w:id="921908212">
      <w:bodyDiv w:val="1"/>
      <w:marLeft w:val="0"/>
      <w:marRight w:val="0"/>
      <w:marTop w:val="0"/>
      <w:marBottom w:val="0"/>
      <w:divBdr>
        <w:top w:val="none" w:sz="0" w:space="0" w:color="auto"/>
        <w:left w:val="none" w:sz="0" w:space="0" w:color="auto"/>
        <w:bottom w:val="none" w:sz="0" w:space="0" w:color="auto"/>
        <w:right w:val="none" w:sz="0" w:space="0" w:color="auto"/>
      </w:divBdr>
    </w:div>
    <w:div w:id="929118627">
      <w:bodyDiv w:val="1"/>
      <w:marLeft w:val="0"/>
      <w:marRight w:val="0"/>
      <w:marTop w:val="0"/>
      <w:marBottom w:val="0"/>
      <w:divBdr>
        <w:top w:val="none" w:sz="0" w:space="0" w:color="auto"/>
        <w:left w:val="none" w:sz="0" w:space="0" w:color="auto"/>
        <w:bottom w:val="none" w:sz="0" w:space="0" w:color="auto"/>
        <w:right w:val="none" w:sz="0" w:space="0" w:color="auto"/>
      </w:divBdr>
    </w:div>
    <w:div w:id="1001733657">
      <w:bodyDiv w:val="1"/>
      <w:marLeft w:val="0"/>
      <w:marRight w:val="0"/>
      <w:marTop w:val="0"/>
      <w:marBottom w:val="0"/>
      <w:divBdr>
        <w:top w:val="none" w:sz="0" w:space="0" w:color="auto"/>
        <w:left w:val="none" w:sz="0" w:space="0" w:color="auto"/>
        <w:bottom w:val="none" w:sz="0" w:space="0" w:color="auto"/>
        <w:right w:val="none" w:sz="0" w:space="0" w:color="auto"/>
      </w:divBdr>
      <w:divsChild>
        <w:div w:id="341202634">
          <w:marLeft w:val="0"/>
          <w:marRight w:val="0"/>
          <w:marTop w:val="0"/>
          <w:marBottom w:val="0"/>
          <w:divBdr>
            <w:top w:val="none" w:sz="0" w:space="0" w:color="auto"/>
            <w:left w:val="none" w:sz="0" w:space="0" w:color="auto"/>
            <w:bottom w:val="none" w:sz="0" w:space="0" w:color="auto"/>
            <w:right w:val="none" w:sz="0" w:space="0" w:color="auto"/>
          </w:divBdr>
        </w:div>
        <w:div w:id="782532585">
          <w:marLeft w:val="0"/>
          <w:marRight w:val="0"/>
          <w:marTop w:val="0"/>
          <w:marBottom w:val="0"/>
          <w:divBdr>
            <w:top w:val="none" w:sz="0" w:space="0" w:color="auto"/>
            <w:left w:val="none" w:sz="0" w:space="0" w:color="auto"/>
            <w:bottom w:val="none" w:sz="0" w:space="0" w:color="auto"/>
            <w:right w:val="none" w:sz="0" w:space="0" w:color="auto"/>
          </w:divBdr>
        </w:div>
        <w:div w:id="992180964">
          <w:marLeft w:val="0"/>
          <w:marRight w:val="0"/>
          <w:marTop w:val="0"/>
          <w:marBottom w:val="0"/>
          <w:divBdr>
            <w:top w:val="none" w:sz="0" w:space="0" w:color="auto"/>
            <w:left w:val="none" w:sz="0" w:space="0" w:color="auto"/>
            <w:bottom w:val="none" w:sz="0" w:space="0" w:color="auto"/>
            <w:right w:val="none" w:sz="0" w:space="0" w:color="auto"/>
          </w:divBdr>
        </w:div>
      </w:divsChild>
    </w:div>
    <w:div w:id="1053849158">
      <w:bodyDiv w:val="1"/>
      <w:marLeft w:val="0"/>
      <w:marRight w:val="0"/>
      <w:marTop w:val="0"/>
      <w:marBottom w:val="0"/>
      <w:divBdr>
        <w:top w:val="none" w:sz="0" w:space="0" w:color="auto"/>
        <w:left w:val="none" w:sz="0" w:space="0" w:color="auto"/>
        <w:bottom w:val="none" w:sz="0" w:space="0" w:color="auto"/>
        <w:right w:val="none" w:sz="0" w:space="0" w:color="auto"/>
      </w:divBdr>
    </w:div>
    <w:div w:id="1075711236">
      <w:bodyDiv w:val="1"/>
      <w:marLeft w:val="0"/>
      <w:marRight w:val="0"/>
      <w:marTop w:val="0"/>
      <w:marBottom w:val="0"/>
      <w:divBdr>
        <w:top w:val="none" w:sz="0" w:space="0" w:color="auto"/>
        <w:left w:val="none" w:sz="0" w:space="0" w:color="auto"/>
        <w:bottom w:val="none" w:sz="0" w:space="0" w:color="auto"/>
        <w:right w:val="none" w:sz="0" w:space="0" w:color="auto"/>
      </w:divBdr>
    </w:div>
    <w:div w:id="1076710118">
      <w:bodyDiv w:val="1"/>
      <w:marLeft w:val="0"/>
      <w:marRight w:val="0"/>
      <w:marTop w:val="0"/>
      <w:marBottom w:val="0"/>
      <w:divBdr>
        <w:top w:val="none" w:sz="0" w:space="0" w:color="auto"/>
        <w:left w:val="none" w:sz="0" w:space="0" w:color="auto"/>
        <w:bottom w:val="none" w:sz="0" w:space="0" w:color="auto"/>
        <w:right w:val="none" w:sz="0" w:space="0" w:color="auto"/>
      </w:divBdr>
    </w:div>
    <w:div w:id="1081759245">
      <w:bodyDiv w:val="1"/>
      <w:marLeft w:val="0"/>
      <w:marRight w:val="0"/>
      <w:marTop w:val="0"/>
      <w:marBottom w:val="0"/>
      <w:divBdr>
        <w:top w:val="none" w:sz="0" w:space="0" w:color="auto"/>
        <w:left w:val="none" w:sz="0" w:space="0" w:color="auto"/>
        <w:bottom w:val="none" w:sz="0" w:space="0" w:color="auto"/>
        <w:right w:val="none" w:sz="0" w:space="0" w:color="auto"/>
      </w:divBdr>
    </w:div>
    <w:div w:id="1113287398">
      <w:bodyDiv w:val="1"/>
      <w:marLeft w:val="0"/>
      <w:marRight w:val="0"/>
      <w:marTop w:val="0"/>
      <w:marBottom w:val="0"/>
      <w:divBdr>
        <w:top w:val="none" w:sz="0" w:space="0" w:color="auto"/>
        <w:left w:val="none" w:sz="0" w:space="0" w:color="auto"/>
        <w:bottom w:val="none" w:sz="0" w:space="0" w:color="auto"/>
        <w:right w:val="none" w:sz="0" w:space="0" w:color="auto"/>
      </w:divBdr>
    </w:div>
    <w:div w:id="1148941058">
      <w:bodyDiv w:val="1"/>
      <w:marLeft w:val="0"/>
      <w:marRight w:val="0"/>
      <w:marTop w:val="0"/>
      <w:marBottom w:val="0"/>
      <w:divBdr>
        <w:top w:val="none" w:sz="0" w:space="0" w:color="auto"/>
        <w:left w:val="none" w:sz="0" w:space="0" w:color="auto"/>
        <w:bottom w:val="none" w:sz="0" w:space="0" w:color="auto"/>
        <w:right w:val="none" w:sz="0" w:space="0" w:color="auto"/>
      </w:divBdr>
    </w:div>
    <w:div w:id="1154031861">
      <w:bodyDiv w:val="1"/>
      <w:marLeft w:val="0"/>
      <w:marRight w:val="0"/>
      <w:marTop w:val="0"/>
      <w:marBottom w:val="0"/>
      <w:divBdr>
        <w:top w:val="none" w:sz="0" w:space="0" w:color="auto"/>
        <w:left w:val="none" w:sz="0" w:space="0" w:color="auto"/>
        <w:bottom w:val="none" w:sz="0" w:space="0" w:color="auto"/>
        <w:right w:val="none" w:sz="0" w:space="0" w:color="auto"/>
      </w:divBdr>
    </w:div>
    <w:div w:id="1159347650">
      <w:bodyDiv w:val="1"/>
      <w:marLeft w:val="0"/>
      <w:marRight w:val="0"/>
      <w:marTop w:val="0"/>
      <w:marBottom w:val="0"/>
      <w:divBdr>
        <w:top w:val="none" w:sz="0" w:space="0" w:color="auto"/>
        <w:left w:val="none" w:sz="0" w:space="0" w:color="auto"/>
        <w:bottom w:val="none" w:sz="0" w:space="0" w:color="auto"/>
        <w:right w:val="none" w:sz="0" w:space="0" w:color="auto"/>
      </w:divBdr>
    </w:div>
    <w:div w:id="1206405886">
      <w:bodyDiv w:val="1"/>
      <w:marLeft w:val="0"/>
      <w:marRight w:val="0"/>
      <w:marTop w:val="0"/>
      <w:marBottom w:val="0"/>
      <w:divBdr>
        <w:top w:val="none" w:sz="0" w:space="0" w:color="auto"/>
        <w:left w:val="none" w:sz="0" w:space="0" w:color="auto"/>
        <w:bottom w:val="none" w:sz="0" w:space="0" w:color="auto"/>
        <w:right w:val="none" w:sz="0" w:space="0" w:color="auto"/>
      </w:divBdr>
    </w:div>
    <w:div w:id="1310936176">
      <w:bodyDiv w:val="1"/>
      <w:marLeft w:val="0"/>
      <w:marRight w:val="0"/>
      <w:marTop w:val="0"/>
      <w:marBottom w:val="0"/>
      <w:divBdr>
        <w:top w:val="none" w:sz="0" w:space="0" w:color="auto"/>
        <w:left w:val="none" w:sz="0" w:space="0" w:color="auto"/>
        <w:bottom w:val="none" w:sz="0" w:space="0" w:color="auto"/>
        <w:right w:val="none" w:sz="0" w:space="0" w:color="auto"/>
      </w:divBdr>
    </w:div>
    <w:div w:id="1328167123">
      <w:bodyDiv w:val="1"/>
      <w:marLeft w:val="0"/>
      <w:marRight w:val="0"/>
      <w:marTop w:val="0"/>
      <w:marBottom w:val="0"/>
      <w:divBdr>
        <w:top w:val="none" w:sz="0" w:space="0" w:color="auto"/>
        <w:left w:val="none" w:sz="0" w:space="0" w:color="auto"/>
        <w:bottom w:val="none" w:sz="0" w:space="0" w:color="auto"/>
        <w:right w:val="none" w:sz="0" w:space="0" w:color="auto"/>
      </w:divBdr>
    </w:div>
    <w:div w:id="1339843001">
      <w:bodyDiv w:val="1"/>
      <w:marLeft w:val="0"/>
      <w:marRight w:val="0"/>
      <w:marTop w:val="0"/>
      <w:marBottom w:val="0"/>
      <w:divBdr>
        <w:top w:val="none" w:sz="0" w:space="0" w:color="auto"/>
        <w:left w:val="none" w:sz="0" w:space="0" w:color="auto"/>
        <w:bottom w:val="none" w:sz="0" w:space="0" w:color="auto"/>
        <w:right w:val="none" w:sz="0" w:space="0" w:color="auto"/>
      </w:divBdr>
    </w:div>
    <w:div w:id="1354334067">
      <w:bodyDiv w:val="1"/>
      <w:marLeft w:val="0"/>
      <w:marRight w:val="0"/>
      <w:marTop w:val="0"/>
      <w:marBottom w:val="0"/>
      <w:divBdr>
        <w:top w:val="none" w:sz="0" w:space="0" w:color="auto"/>
        <w:left w:val="none" w:sz="0" w:space="0" w:color="auto"/>
        <w:bottom w:val="none" w:sz="0" w:space="0" w:color="auto"/>
        <w:right w:val="none" w:sz="0" w:space="0" w:color="auto"/>
      </w:divBdr>
    </w:div>
    <w:div w:id="1362167860">
      <w:bodyDiv w:val="1"/>
      <w:marLeft w:val="0"/>
      <w:marRight w:val="0"/>
      <w:marTop w:val="0"/>
      <w:marBottom w:val="0"/>
      <w:divBdr>
        <w:top w:val="none" w:sz="0" w:space="0" w:color="auto"/>
        <w:left w:val="none" w:sz="0" w:space="0" w:color="auto"/>
        <w:bottom w:val="none" w:sz="0" w:space="0" w:color="auto"/>
        <w:right w:val="none" w:sz="0" w:space="0" w:color="auto"/>
      </w:divBdr>
    </w:div>
    <w:div w:id="1379820165">
      <w:bodyDiv w:val="1"/>
      <w:marLeft w:val="0"/>
      <w:marRight w:val="0"/>
      <w:marTop w:val="0"/>
      <w:marBottom w:val="0"/>
      <w:divBdr>
        <w:top w:val="none" w:sz="0" w:space="0" w:color="auto"/>
        <w:left w:val="none" w:sz="0" w:space="0" w:color="auto"/>
        <w:bottom w:val="none" w:sz="0" w:space="0" w:color="auto"/>
        <w:right w:val="none" w:sz="0" w:space="0" w:color="auto"/>
      </w:divBdr>
    </w:div>
    <w:div w:id="1428116137">
      <w:bodyDiv w:val="1"/>
      <w:marLeft w:val="0"/>
      <w:marRight w:val="0"/>
      <w:marTop w:val="0"/>
      <w:marBottom w:val="0"/>
      <w:divBdr>
        <w:top w:val="none" w:sz="0" w:space="0" w:color="auto"/>
        <w:left w:val="none" w:sz="0" w:space="0" w:color="auto"/>
        <w:bottom w:val="none" w:sz="0" w:space="0" w:color="auto"/>
        <w:right w:val="none" w:sz="0" w:space="0" w:color="auto"/>
      </w:divBdr>
    </w:div>
    <w:div w:id="1431313406">
      <w:bodyDiv w:val="1"/>
      <w:marLeft w:val="0"/>
      <w:marRight w:val="0"/>
      <w:marTop w:val="0"/>
      <w:marBottom w:val="0"/>
      <w:divBdr>
        <w:top w:val="none" w:sz="0" w:space="0" w:color="auto"/>
        <w:left w:val="none" w:sz="0" w:space="0" w:color="auto"/>
        <w:bottom w:val="none" w:sz="0" w:space="0" w:color="auto"/>
        <w:right w:val="none" w:sz="0" w:space="0" w:color="auto"/>
      </w:divBdr>
      <w:divsChild>
        <w:div w:id="1755322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79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7651">
      <w:bodyDiv w:val="1"/>
      <w:marLeft w:val="0"/>
      <w:marRight w:val="0"/>
      <w:marTop w:val="0"/>
      <w:marBottom w:val="0"/>
      <w:divBdr>
        <w:top w:val="none" w:sz="0" w:space="0" w:color="auto"/>
        <w:left w:val="none" w:sz="0" w:space="0" w:color="auto"/>
        <w:bottom w:val="none" w:sz="0" w:space="0" w:color="auto"/>
        <w:right w:val="none" w:sz="0" w:space="0" w:color="auto"/>
      </w:divBdr>
    </w:div>
    <w:div w:id="1525052328">
      <w:bodyDiv w:val="1"/>
      <w:marLeft w:val="0"/>
      <w:marRight w:val="0"/>
      <w:marTop w:val="0"/>
      <w:marBottom w:val="0"/>
      <w:divBdr>
        <w:top w:val="none" w:sz="0" w:space="0" w:color="auto"/>
        <w:left w:val="none" w:sz="0" w:space="0" w:color="auto"/>
        <w:bottom w:val="none" w:sz="0" w:space="0" w:color="auto"/>
        <w:right w:val="none" w:sz="0" w:space="0" w:color="auto"/>
      </w:divBdr>
    </w:div>
    <w:div w:id="1546719346">
      <w:bodyDiv w:val="1"/>
      <w:marLeft w:val="0"/>
      <w:marRight w:val="0"/>
      <w:marTop w:val="0"/>
      <w:marBottom w:val="0"/>
      <w:divBdr>
        <w:top w:val="none" w:sz="0" w:space="0" w:color="auto"/>
        <w:left w:val="none" w:sz="0" w:space="0" w:color="auto"/>
        <w:bottom w:val="none" w:sz="0" w:space="0" w:color="auto"/>
        <w:right w:val="none" w:sz="0" w:space="0" w:color="auto"/>
      </w:divBdr>
    </w:div>
    <w:div w:id="1565677935">
      <w:bodyDiv w:val="1"/>
      <w:marLeft w:val="0"/>
      <w:marRight w:val="0"/>
      <w:marTop w:val="0"/>
      <w:marBottom w:val="0"/>
      <w:divBdr>
        <w:top w:val="none" w:sz="0" w:space="0" w:color="auto"/>
        <w:left w:val="none" w:sz="0" w:space="0" w:color="auto"/>
        <w:bottom w:val="none" w:sz="0" w:space="0" w:color="auto"/>
        <w:right w:val="none" w:sz="0" w:space="0" w:color="auto"/>
      </w:divBdr>
    </w:div>
    <w:div w:id="1574045886">
      <w:bodyDiv w:val="1"/>
      <w:marLeft w:val="0"/>
      <w:marRight w:val="0"/>
      <w:marTop w:val="0"/>
      <w:marBottom w:val="0"/>
      <w:divBdr>
        <w:top w:val="none" w:sz="0" w:space="0" w:color="auto"/>
        <w:left w:val="none" w:sz="0" w:space="0" w:color="auto"/>
        <w:bottom w:val="none" w:sz="0" w:space="0" w:color="auto"/>
        <w:right w:val="none" w:sz="0" w:space="0" w:color="auto"/>
      </w:divBdr>
    </w:div>
    <w:div w:id="1611082391">
      <w:bodyDiv w:val="1"/>
      <w:marLeft w:val="0"/>
      <w:marRight w:val="0"/>
      <w:marTop w:val="0"/>
      <w:marBottom w:val="0"/>
      <w:divBdr>
        <w:top w:val="none" w:sz="0" w:space="0" w:color="auto"/>
        <w:left w:val="none" w:sz="0" w:space="0" w:color="auto"/>
        <w:bottom w:val="none" w:sz="0" w:space="0" w:color="auto"/>
        <w:right w:val="none" w:sz="0" w:space="0" w:color="auto"/>
      </w:divBdr>
    </w:div>
    <w:div w:id="1662156352">
      <w:bodyDiv w:val="1"/>
      <w:marLeft w:val="0"/>
      <w:marRight w:val="0"/>
      <w:marTop w:val="0"/>
      <w:marBottom w:val="0"/>
      <w:divBdr>
        <w:top w:val="none" w:sz="0" w:space="0" w:color="auto"/>
        <w:left w:val="none" w:sz="0" w:space="0" w:color="auto"/>
        <w:bottom w:val="none" w:sz="0" w:space="0" w:color="auto"/>
        <w:right w:val="none" w:sz="0" w:space="0" w:color="auto"/>
      </w:divBdr>
    </w:div>
    <w:div w:id="1672835599">
      <w:bodyDiv w:val="1"/>
      <w:marLeft w:val="0"/>
      <w:marRight w:val="0"/>
      <w:marTop w:val="0"/>
      <w:marBottom w:val="0"/>
      <w:divBdr>
        <w:top w:val="none" w:sz="0" w:space="0" w:color="auto"/>
        <w:left w:val="none" w:sz="0" w:space="0" w:color="auto"/>
        <w:bottom w:val="none" w:sz="0" w:space="0" w:color="auto"/>
        <w:right w:val="none" w:sz="0" w:space="0" w:color="auto"/>
      </w:divBdr>
    </w:div>
    <w:div w:id="1703094512">
      <w:bodyDiv w:val="1"/>
      <w:marLeft w:val="0"/>
      <w:marRight w:val="0"/>
      <w:marTop w:val="0"/>
      <w:marBottom w:val="0"/>
      <w:divBdr>
        <w:top w:val="none" w:sz="0" w:space="0" w:color="auto"/>
        <w:left w:val="none" w:sz="0" w:space="0" w:color="auto"/>
        <w:bottom w:val="none" w:sz="0" w:space="0" w:color="auto"/>
        <w:right w:val="none" w:sz="0" w:space="0" w:color="auto"/>
      </w:divBdr>
    </w:div>
    <w:div w:id="1745254775">
      <w:bodyDiv w:val="1"/>
      <w:marLeft w:val="0"/>
      <w:marRight w:val="0"/>
      <w:marTop w:val="0"/>
      <w:marBottom w:val="0"/>
      <w:divBdr>
        <w:top w:val="none" w:sz="0" w:space="0" w:color="auto"/>
        <w:left w:val="none" w:sz="0" w:space="0" w:color="auto"/>
        <w:bottom w:val="none" w:sz="0" w:space="0" w:color="auto"/>
        <w:right w:val="none" w:sz="0" w:space="0" w:color="auto"/>
      </w:divBdr>
    </w:div>
    <w:div w:id="1856574883">
      <w:bodyDiv w:val="1"/>
      <w:marLeft w:val="0"/>
      <w:marRight w:val="0"/>
      <w:marTop w:val="0"/>
      <w:marBottom w:val="0"/>
      <w:divBdr>
        <w:top w:val="none" w:sz="0" w:space="0" w:color="auto"/>
        <w:left w:val="none" w:sz="0" w:space="0" w:color="auto"/>
        <w:bottom w:val="none" w:sz="0" w:space="0" w:color="auto"/>
        <w:right w:val="none" w:sz="0" w:space="0" w:color="auto"/>
      </w:divBdr>
    </w:div>
    <w:div w:id="1869637059">
      <w:bodyDiv w:val="1"/>
      <w:marLeft w:val="0"/>
      <w:marRight w:val="0"/>
      <w:marTop w:val="0"/>
      <w:marBottom w:val="0"/>
      <w:divBdr>
        <w:top w:val="none" w:sz="0" w:space="0" w:color="auto"/>
        <w:left w:val="none" w:sz="0" w:space="0" w:color="auto"/>
        <w:bottom w:val="none" w:sz="0" w:space="0" w:color="auto"/>
        <w:right w:val="none" w:sz="0" w:space="0" w:color="auto"/>
      </w:divBdr>
    </w:div>
    <w:div w:id="1951816170">
      <w:bodyDiv w:val="1"/>
      <w:marLeft w:val="0"/>
      <w:marRight w:val="0"/>
      <w:marTop w:val="0"/>
      <w:marBottom w:val="0"/>
      <w:divBdr>
        <w:top w:val="none" w:sz="0" w:space="0" w:color="auto"/>
        <w:left w:val="none" w:sz="0" w:space="0" w:color="auto"/>
        <w:bottom w:val="none" w:sz="0" w:space="0" w:color="auto"/>
        <w:right w:val="none" w:sz="0" w:space="0" w:color="auto"/>
      </w:divBdr>
    </w:div>
    <w:div w:id="1965691487">
      <w:bodyDiv w:val="1"/>
      <w:marLeft w:val="0"/>
      <w:marRight w:val="0"/>
      <w:marTop w:val="0"/>
      <w:marBottom w:val="0"/>
      <w:divBdr>
        <w:top w:val="none" w:sz="0" w:space="0" w:color="auto"/>
        <w:left w:val="none" w:sz="0" w:space="0" w:color="auto"/>
        <w:bottom w:val="none" w:sz="0" w:space="0" w:color="auto"/>
        <w:right w:val="none" w:sz="0" w:space="0" w:color="auto"/>
      </w:divBdr>
    </w:div>
    <w:div w:id="1973364059">
      <w:bodyDiv w:val="1"/>
      <w:marLeft w:val="0"/>
      <w:marRight w:val="0"/>
      <w:marTop w:val="0"/>
      <w:marBottom w:val="0"/>
      <w:divBdr>
        <w:top w:val="none" w:sz="0" w:space="0" w:color="auto"/>
        <w:left w:val="none" w:sz="0" w:space="0" w:color="auto"/>
        <w:bottom w:val="none" w:sz="0" w:space="0" w:color="auto"/>
        <w:right w:val="none" w:sz="0" w:space="0" w:color="auto"/>
      </w:divBdr>
    </w:div>
    <w:div w:id="1989285633">
      <w:bodyDiv w:val="1"/>
      <w:marLeft w:val="0"/>
      <w:marRight w:val="0"/>
      <w:marTop w:val="0"/>
      <w:marBottom w:val="0"/>
      <w:divBdr>
        <w:top w:val="none" w:sz="0" w:space="0" w:color="auto"/>
        <w:left w:val="none" w:sz="0" w:space="0" w:color="auto"/>
        <w:bottom w:val="none" w:sz="0" w:space="0" w:color="auto"/>
        <w:right w:val="none" w:sz="0" w:space="0" w:color="auto"/>
      </w:divBdr>
    </w:div>
    <w:div w:id="2034649374">
      <w:bodyDiv w:val="1"/>
      <w:marLeft w:val="0"/>
      <w:marRight w:val="0"/>
      <w:marTop w:val="0"/>
      <w:marBottom w:val="0"/>
      <w:divBdr>
        <w:top w:val="none" w:sz="0" w:space="0" w:color="auto"/>
        <w:left w:val="none" w:sz="0" w:space="0" w:color="auto"/>
        <w:bottom w:val="none" w:sz="0" w:space="0" w:color="auto"/>
        <w:right w:val="none" w:sz="0" w:space="0" w:color="auto"/>
      </w:divBdr>
    </w:div>
    <w:div w:id="2046372445">
      <w:bodyDiv w:val="1"/>
      <w:marLeft w:val="0"/>
      <w:marRight w:val="0"/>
      <w:marTop w:val="0"/>
      <w:marBottom w:val="0"/>
      <w:divBdr>
        <w:top w:val="none" w:sz="0" w:space="0" w:color="auto"/>
        <w:left w:val="none" w:sz="0" w:space="0" w:color="auto"/>
        <w:bottom w:val="none" w:sz="0" w:space="0" w:color="auto"/>
        <w:right w:val="none" w:sz="0" w:space="0" w:color="auto"/>
      </w:divBdr>
    </w:div>
    <w:div w:id="2048485115">
      <w:bodyDiv w:val="1"/>
      <w:marLeft w:val="0"/>
      <w:marRight w:val="0"/>
      <w:marTop w:val="0"/>
      <w:marBottom w:val="0"/>
      <w:divBdr>
        <w:top w:val="none" w:sz="0" w:space="0" w:color="auto"/>
        <w:left w:val="none" w:sz="0" w:space="0" w:color="auto"/>
        <w:bottom w:val="none" w:sz="0" w:space="0" w:color="auto"/>
        <w:right w:val="none" w:sz="0" w:space="0" w:color="auto"/>
      </w:divBdr>
    </w:div>
    <w:div w:id="2066054793">
      <w:bodyDiv w:val="1"/>
      <w:marLeft w:val="0"/>
      <w:marRight w:val="0"/>
      <w:marTop w:val="0"/>
      <w:marBottom w:val="0"/>
      <w:divBdr>
        <w:top w:val="none" w:sz="0" w:space="0" w:color="auto"/>
        <w:left w:val="none" w:sz="0" w:space="0" w:color="auto"/>
        <w:bottom w:val="none" w:sz="0" w:space="0" w:color="auto"/>
        <w:right w:val="none" w:sz="0" w:space="0" w:color="auto"/>
      </w:divBdr>
    </w:div>
    <w:div w:id="2085494690">
      <w:bodyDiv w:val="1"/>
      <w:marLeft w:val="0"/>
      <w:marRight w:val="0"/>
      <w:marTop w:val="0"/>
      <w:marBottom w:val="0"/>
      <w:divBdr>
        <w:top w:val="none" w:sz="0" w:space="0" w:color="auto"/>
        <w:left w:val="none" w:sz="0" w:space="0" w:color="auto"/>
        <w:bottom w:val="none" w:sz="0" w:space="0" w:color="auto"/>
        <w:right w:val="none" w:sz="0" w:space="0" w:color="auto"/>
      </w:divBdr>
    </w:div>
    <w:div w:id="2090956884">
      <w:bodyDiv w:val="1"/>
      <w:marLeft w:val="0"/>
      <w:marRight w:val="0"/>
      <w:marTop w:val="0"/>
      <w:marBottom w:val="0"/>
      <w:divBdr>
        <w:top w:val="none" w:sz="0" w:space="0" w:color="auto"/>
        <w:left w:val="none" w:sz="0" w:space="0" w:color="auto"/>
        <w:bottom w:val="none" w:sz="0" w:space="0" w:color="auto"/>
        <w:right w:val="none" w:sz="0" w:space="0" w:color="auto"/>
      </w:divBdr>
    </w:div>
    <w:div w:id="2124959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docs.google.com/a/knowlabs.com/document/d/17-JwNQH1aRxtqMkJ6zpCL_68kh5F6uSbDXcJS26vZWY/pub&amp;sa=D&amp;ust=1492358895117000&amp;usg=AFQjCNGqSWtGntXAUt7zLmQy0ZFO5zL8xg" TargetMode="Externa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2678</Words>
  <Characters>15267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Chakraborty</dc:creator>
  <cp:keywords/>
  <dc:description/>
  <cp:lastModifiedBy>Anupam Chakraborty</cp:lastModifiedBy>
  <cp:revision>56</cp:revision>
  <dcterms:created xsi:type="dcterms:W3CDTF">2017-04-22T16:47:00Z</dcterms:created>
  <dcterms:modified xsi:type="dcterms:W3CDTF">2017-05-10T17:30:00Z</dcterms:modified>
</cp:coreProperties>
</file>